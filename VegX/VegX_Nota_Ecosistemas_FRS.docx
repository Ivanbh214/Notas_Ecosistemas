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254" w:rsidRPr="00BE3A28" w:rsidRDefault="00231254">
      <w:pPr>
        <w:rPr>
          <w:b/>
        </w:rPr>
      </w:pPr>
      <w:r w:rsidRPr="00BE3A28">
        <w:rPr>
          <w:b/>
        </w:rPr>
        <w:t>Sobre el intercambio de datos de vegetación: el estándar ‘</w:t>
      </w:r>
      <w:proofErr w:type="spellStart"/>
      <w:r w:rsidRPr="00D97E11">
        <w:rPr>
          <w:b/>
        </w:rPr>
        <w:t>Veg</w:t>
      </w:r>
      <w:proofErr w:type="spellEnd"/>
      <w:r w:rsidRPr="00BE3A28">
        <w:rPr>
          <w:b/>
        </w:rPr>
        <w:t>-X’ y el paquete de R ‘</w:t>
      </w:r>
      <w:proofErr w:type="spellStart"/>
      <w:r w:rsidRPr="00BE3A28">
        <w:rPr>
          <w:b/>
        </w:rPr>
        <w:t>VegX</w:t>
      </w:r>
      <w:proofErr w:type="spellEnd"/>
      <w:r w:rsidRPr="00BE3A28">
        <w:rPr>
          <w:b/>
        </w:rPr>
        <w:t>’</w:t>
      </w:r>
    </w:p>
    <w:p w:rsidR="00231254" w:rsidRPr="00BA5125" w:rsidRDefault="00BE3A28">
      <w:pPr>
        <w:rPr>
          <w:rFonts w:cstheme="minorHAnsi"/>
        </w:rPr>
      </w:pPr>
      <w:r w:rsidRPr="00BA5125">
        <w:rPr>
          <w:rFonts w:cstheme="minorHAnsi"/>
        </w:rPr>
        <w:t>Miquel De Cáceres</w:t>
      </w:r>
      <w:r w:rsidR="00BA5125" w:rsidRPr="00BA5125">
        <w:rPr>
          <w:rFonts w:cstheme="minorHAnsi"/>
          <w:vertAlign w:val="superscript"/>
        </w:rPr>
        <w:t>1</w:t>
      </w:r>
      <w:proofErr w:type="gramStart"/>
      <w:r w:rsidR="00BA5125" w:rsidRPr="00BA5125">
        <w:rPr>
          <w:rFonts w:cstheme="minorHAnsi"/>
          <w:vertAlign w:val="superscript"/>
        </w:rPr>
        <w:t>,2</w:t>
      </w:r>
      <w:proofErr w:type="gramEnd"/>
      <w:r w:rsidR="00BA5125" w:rsidRPr="00BA5125">
        <w:rPr>
          <w:rFonts w:cstheme="minorHAnsi"/>
          <w:vertAlign w:val="superscript"/>
        </w:rPr>
        <w:t>,*</w:t>
      </w:r>
    </w:p>
    <w:p w:rsidR="00BE3A28" w:rsidRPr="00BA5125" w:rsidRDefault="00BA5125">
      <w:pPr>
        <w:rPr>
          <w:rFonts w:cstheme="minorHAnsi"/>
        </w:rPr>
      </w:pPr>
      <w:r w:rsidRPr="00BA5125">
        <w:rPr>
          <w:rFonts w:cstheme="minorHAnsi"/>
          <w:vertAlign w:val="superscript"/>
        </w:rPr>
        <w:t>1</w:t>
      </w:r>
      <w:r>
        <w:rPr>
          <w:rFonts w:cstheme="minorHAnsi"/>
        </w:rPr>
        <w:t xml:space="preserve"> </w:t>
      </w:r>
      <w:r w:rsidR="00460F83" w:rsidRPr="00BA5125">
        <w:rPr>
          <w:rFonts w:cstheme="minorHAnsi"/>
        </w:rPr>
        <w:t>Centro Tecnológico Forestal de Catalu</w:t>
      </w:r>
      <w:r>
        <w:rPr>
          <w:rFonts w:cstheme="minorHAnsi"/>
        </w:rPr>
        <w:t>ñ</w:t>
      </w:r>
      <w:r w:rsidR="00460F83" w:rsidRPr="00BA5125">
        <w:rPr>
          <w:rFonts w:cstheme="minorHAnsi"/>
        </w:rPr>
        <w:t>a</w:t>
      </w:r>
      <w:r>
        <w:rPr>
          <w:rFonts w:cstheme="minorHAnsi"/>
        </w:rPr>
        <w:t xml:space="preserve">, Ctra. </w:t>
      </w:r>
      <w:proofErr w:type="spellStart"/>
      <w:r>
        <w:rPr>
          <w:rFonts w:cstheme="minorHAnsi"/>
        </w:rPr>
        <w:t>antiga</w:t>
      </w:r>
      <w:proofErr w:type="spellEnd"/>
      <w:r>
        <w:rPr>
          <w:rFonts w:cstheme="minorHAnsi"/>
        </w:rPr>
        <w:t xml:space="preserve"> St. </w:t>
      </w:r>
      <w:proofErr w:type="spellStart"/>
      <w:r>
        <w:rPr>
          <w:rFonts w:cstheme="minorHAnsi"/>
        </w:rPr>
        <w:t>Llorenç</w:t>
      </w:r>
      <w:proofErr w:type="spellEnd"/>
      <w:r>
        <w:rPr>
          <w:rFonts w:cstheme="minorHAnsi"/>
        </w:rPr>
        <w:t xml:space="preserve"> de </w:t>
      </w:r>
      <w:proofErr w:type="spellStart"/>
      <w:r>
        <w:rPr>
          <w:rFonts w:cstheme="minorHAnsi"/>
        </w:rPr>
        <w:t>Morunys</w:t>
      </w:r>
      <w:proofErr w:type="spellEnd"/>
      <w:r>
        <w:rPr>
          <w:rFonts w:cstheme="minorHAnsi"/>
        </w:rPr>
        <w:t xml:space="preserve"> km. 2; 25280 </w:t>
      </w:r>
      <w:proofErr w:type="spellStart"/>
      <w:r>
        <w:rPr>
          <w:rFonts w:cstheme="minorHAnsi"/>
        </w:rPr>
        <w:t>Solsona</w:t>
      </w:r>
      <w:proofErr w:type="spellEnd"/>
      <w:r>
        <w:rPr>
          <w:rFonts w:cstheme="minorHAnsi"/>
        </w:rPr>
        <w:t xml:space="preserve">, </w:t>
      </w:r>
      <w:r w:rsidR="005E6419">
        <w:rPr>
          <w:rFonts w:cstheme="minorHAnsi"/>
        </w:rPr>
        <w:t xml:space="preserve">Catalunya, </w:t>
      </w:r>
      <w:r>
        <w:rPr>
          <w:rFonts w:cstheme="minorHAnsi"/>
        </w:rPr>
        <w:t>España;</w:t>
      </w:r>
    </w:p>
    <w:p w:rsidR="00BA5125" w:rsidRPr="00D97E11" w:rsidRDefault="00BA5125" w:rsidP="00BA5125">
      <w:pPr>
        <w:spacing w:line="480" w:lineRule="auto"/>
        <w:rPr>
          <w:rFonts w:cstheme="minorHAnsi"/>
        </w:rPr>
      </w:pPr>
      <w:r w:rsidRPr="00BA5125">
        <w:rPr>
          <w:rFonts w:cstheme="minorHAnsi"/>
          <w:vertAlign w:val="superscript"/>
        </w:rPr>
        <w:t>2</w:t>
      </w:r>
      <w:r w:rsidRPr="00D97E11">
        <w:rPr>
          <w:rFonts w:cstheme="minorHAnsi"/>
          <w:vertAlign w:val="superscript"/>
        </w:rPr>
        <w:t xml:space="preserve"> </w:t>
      </w:r>
      <w:r w:rsidRPr="00D97E11">
        <w:rPr>
          <w:rFonts w:cstheme="minorHAnsi"/>
        </w:rPr>
        <w:t xml:space="preserve">CREAF, </w:t>
      </w:r>
      <w:proofErr w:type="spellStart"/>
      <w:r w:rsidRPr="00D97E11">
        <w:rPr>
          <w:rFonts w:cstheme="minorHAnsi"/>
        </w:rPr>
        <w:t>Cerdanyola</w:t>
      </w:r>
      <w:proofErr w:type="spellEnd"/>
      <w:r w:rsidRPr="00D97E11">
        <w:rPr>
          <w:rFonts w:cstheme="minorHAnsi"/>
        </w:rPr>
        <w:t xml:space="preserve"> del </w:t>
      </w:r>
      <w:proofErr w:type="spellStart"/>
      <w:r w:rsidRPr="00D97E11">
        <w:rPr>
          <w:rFonts w:cstheme="minorHAnsi"/>
        </w:rPr>
        <w:t>Vallè</w:t>
      </w:r>
      <w:r w:rsidR="00AD346B" w:rsidRPr="00D97E11">
        <w:rPr>
          <w:rFonts w:cstheme="minorHAnsi"/>
        </w:rPr>
        <w:t>s</w:t>
      </w:r>
      <w:proofErr w:type="spellEnd"/>
      <w:r w:rsidRPr="00D97E11">
        <w:rPr>
          <w:rFonts w:cstheme="minorHAnsi"/>
        </w:rPr>
        <w:t xml:space="preserve"> 08193, </w:t>
      </w:r>
      <w:r w:rsidR="00AD346B">
        <w:rPr>
          <w:rFonts w:cstheme="minorHAnsi"/>
        </w:rPr>
        <w:t>España</w:t>
      </w:r>
      <w:r w:rsidRPr="00D97E11">
        <w:rPr>
          <w:rFonts w:cstheme="minorHAnsi"/>
        </w:rPr>
        <w:t>;</w:t>
      </w:r>
    </w:p>
    <w:p w:rsidR="00BA5125" w:rsidRPr="00BA5125" w:rsidRDefault="00BA5125" w:rsidP="00BA5125">
      <w:pPr>
        <w:spacing w:line="480" w:lineRule="auto"/>
        <w:rPr>
          <w:rFonts w:cstheme="minorHAnsi"/>
        </w:rPr>
      </w:pPr>
      <w:r w:rsidRPr="00BA5125">
        <w:rPr>
          <w:rFonts w:cstheme="minorHAnsi"/>
        </w:rPr>
        <w:t xml:space="preserve">* </w:t>
      </w:r>
      <w:r>
        <w:rPr>
          <w:rFonts w:cstheme="minorHAnsi"/>
        </w:rPr>
        <w:t>Autor de correspondencia</w:t>
      </w:r>
      <w:r w:rsidRPr="00BA5125">
        <w:rPr>
          <w:rFonts w:cstheme="minorHAnsi"/>
        </w:rPr>
        <w:t xml:space="preserve">: </w:t>
      </w:r>
      <w:hyperlink r:id="rId6" w:history="1">
        <w:r w:rsidRPr="00BA5125">
          <w:rPr>
            <w:rStyle w:val="Hyperlink"/>
            <w:rFonts w:cstheme="minorHAnsi"/>
          </w:rPr>
          <w:t>miquelcaceres@gmail.com</w:t>
        </w:r>
      </w:hyperlink>
    </w:p>
    <w:p w:rsidR="00744EC8" w:rsidRDefault="00DB3F40" w:rsidP="008F5E6D">
      <w:pPr>
        <w:spacing w:line="360" w:lineRule="auto"/>
        <w:ind w:firstLine="426"/>
      </w:pPr>
      <w:r>
        <w:t xml:space="preserve">Actualmente existe una cantidad ingente de </w:t>
      </w:r>
      <w:r w:rsidR="00BE3A28">
        <w:t xml:space="preserve">datos </w:t>
      </w:r>
      <w:r w:rsidR="00231254">
        <w:t>sobre</w:t>
      </w:r>
      <w:r>
        <w:t xml:space="preserve"> la vegetación de los ecosistemas terrestres del mundo. En muchos casos se trata de datos de parcelas de muestreo, establecidas para estudios concretos o que forman parte de esfuerzos colectivos de observación a gran escala, como son los inventarios florísticos o los inventarios forestales. A menudo dich</w:t>
      </w:r>
      <w:ins w:id="0" w:author="FRS" w:date="2018-03-19T13:20:00Z">
        <w:r w:rsidR="00D97E11">
          <w:t>a</w:t>
        </w:r>
      </w:ins>
      <w:del w:id="1" w:author="FRS" w:date="2018-03-19T13:20:00Z">
        <w:r w:rsidDel="00D97E11">
          <w:delText>os</w:delText>
        </w:r>
      </w:del>
      <w:r>
        <w:t xml:space="preserve"> </w:t>
      </w:r>
      <w:del w:id="2" w:author="FRS" w:date="2018-03-19T13:20:00Z">
        <w:r w:rsidDel="00D97E11">
          <w:delText xml:space="preserve">datos </w:delText>
        </w:r>
      </w:del>
      <w:ins w:id="3" w:author="FRS" w:date="2018-03-19T13:20:00Z">
        <w:r w:rsidR="00D97E11">
          <w:t>información</w:t>
        </w:r>
        <w:r w:rsidR="00D97E11">
          <w:t xml:space="preserve"> </w:t>
        </w:r>
      </w:ins>
      <w:r>
        <w:t>se encuentra</w:t>
      </w:r>
      <w:del w:id="4" w:author="FRS" w:date="2018-03-19T13:21:00Z">
        <w:r w:rsidDel="00D97E11">
          <w:delText>n</w:delText>
        </w:r>
      </w:del>
      <w:r>
        <w:t xml:space="preserve"> archivad</w:t>
      </w:r>
      <w:ins w:id="5" w:author="FRS" w:date="2018-03-19T13:21:00Z">
        <w:r w:rsidR="00D97E11">
          <w:t>a</w:t>
        </w:r>
      </w:ins>
      <w:del w:id="6" w:author="FRS" w:date="2018-03-19T13:21:00Z">
        <w:r w:rsidDel="00D97E11">
          <w:delText>os</w:delText>
        </w:r>
      </w:del>
      <w:r>
        <w:t xml:space="preserve"> en bases de datos relacionales, con una estructura de datos conocida. </w:t>
      </w:r>
      <w:r w:rsidR="00744EC8" w:rsidRPr="00D97E11">
        <w:rPr>
          <w:lang w:val="en-GB"/>
        </w:rPr>
        <w:t xml:space="preserve">El </w:t>
      </w:r>
      <w:r w:rsidR="00744EC8" w:rsidRPr="00D97E11">
        <w:rPr>
          <w:i/>
          <w:lang w:val="en-GB"/>
        </w:rPr>
        <w:t>Global Index of Vegetation-Plot Databases</w:t>
      </w:r>
      <w:r w:rsidR="00744EC8" w:rsidRPr="00D97E11">
        <w:rPr>
          <w:lang w:val="en-GB"/>
        </w:rPr>
        <w:t xml:space="preserve"> (</w:t>
      </w:r>
      <w:r w:rsidR="00020286" w:rsidRPr="00D97E11">
        <w:rPr>
          <w:lang w:val="en-GB"/>
        </w:rPr>
        <w:t xml:space="preserve">GIVD; </w:t>
      </w:r>
      <w:hyperlink r:id="rId7" w:history="1">
        <w:r w:rsidR="00744EC8" w:rsidRPr="00D97E11">
          <w:rPr>
            <w:rStyle w:val="Hyperlink"/>
            <w:lang w:val="en-GB"/>
          </w:rPr>
          <w:t>www.givd.info</w:t>
        </w:r>
      </w:hyperlink>
      <w:r w:rsidR="00744EC8" w:rsidRPr="00D97E11">
        <w:rPr>
          <w:lang w:val="en-GB"/>
        </w:rPr>
        <w:t xml:space="preserve">) </w:t>
      </w:r>
      <w:r w:rsidR="00744EC8">
        <w:fldChar w:fldCharType="begin" w:fldLock="1"/>
      </w:r>
      <w:r w:rsidR="00744EC8" w:rsidRPr="00D97E11">
        <w:rPr>
          <w:lang w:val="en-GB"/>
        </w:rPr>
        <w:instrText>ADDIN CSL_CITATION { "citationItems" : [ { "id" : "ITEM-1", "itemData" : { "DOI" : "10.1111/j.1654-1103.2011.01265.x", "ISSN" : "11009233", "author" : [ { "dropping-particle" : "", "family" : "Dengler", "given" : "J\u00fcrgen", "non-dropping-particle" : "", "parse-names" : false, "suffix" : "" }, { "dropping-particle" : "", "family" : "Jansen", "given" : "Florian", "non-dropping-particle" : "", "parse-names" : false, "suffix" : "" }, { "dropping-particle" : "", "family" : "Gl\u00f6ckler", "given" : "Falko", "non-dropping-particle" : "", "parse-names" : false, "suffix" : "" }, { "dropping-particle" : "", "family" : "Peet", "given" : "Robert K.", "non-dropping-particle" : "", "parse-names" : false, "suffix" : "" }, { "dropping-particle" : "", "family" : "C\u00e1ceres", "given" : "Miquel", "non-dropping-particle" : "De", "parse-names" : false, "suffix" : "" }, { "dropping-particle" : "", "family" : "Chytr\u00fd", "given" : "Milan", "non-dropping-particle" : "", "parse-names" : false, "suffix" : "" }, { "dropping-particle" : "", "family" : "Ewald", "given" : "J\u00f6rg", "non-dropping-particle" : "", "parse-names" : false, "suffix" : "" }, { "dropping-particle" : "", "family" : "Oldeland", "given" : "Jens", "non-dropping-particle" : "", "parse-names" : false, "suffix" : "" }, { "dropping-particle" : "", "family" : "Lopez-Gonzalez", "given"</w:instrText>
      </w:r>
      <w:r w:rsidR="00744EC8" w:rsidRPr="00D97E11">
        <w:instrText xml:space="preserve"> : "Gabriela", "non-dropping-particle" : "", "parse-names" : false, "suffix" : "" }, { "dropping-particle" : "", "family" : "Finckh", "given" : "Manfred", "non-dropping-particle" : "", "parse-names" : false, "suffix" : "" }, { "dropping-particle" : "", "family" : "Mucina", "given" : "Ladislav", "non-dropping-particle" : "", "parse-names" : false, "suffix" : "" }, { "dropping-particle" : "", "family" : "Rodwell", "given" : "John S.", "non-dropping-particle" : "", "parse-names" : false, "suffix" : "" }, { "dropping-particle" : "", "family" : "Schamin\u00e9e", "given" : "Joop H. J.", "non-dropping-particle" : "", "parse-names" : false, "suffix" : "" }, { "dropping-particle" : "", "family" : "Spencer", "given" : "Nick", "non-dropping-particle" : "", "parse-names" : false, "suffix" : "" } ], "container-title" : "Journal of Vegetation Science", "id" : "ITEM-1", "issue" : "4", "issued" : { "date-parts" : [ [ "2011", "8", "6" ] ] }, "page" : "582-597", "title" : "The Global Index of Vegetation-Plot Databases (GIVD): a new resource for vegetation science", "type" : "a</w:instrText>
      </w:r>
      <w:r w:rsidR="00744EC8">
        <w:instrText>rticle-journal", "volume" : "22" }, "uris" : [ "http://www.mendeley.com/documents/?uuid=ca562df2-4ae4-48ab-ac43-fd22150e443f" ] } ], "mendeley" : { "formattedCitation" : "(Dengler et al. 2011)", "plainTextFormattedCitation" : "(Dengler et al. 2011)", "previouslyFormattedCitation" : "(Dengler et al. 2011)" }, "properties" : {  }, "schema" : "https://github.com/citation-style-language/schema/raw/master/csl-citation.json" }</w:instrText>
      </w:r>
      <w:r w:rsidR="00744EC8">
        <w:fldChar w:fldCharType="separate"/>
      </w:r>
      <w:r w:rsidR="00744EC8" w:rsidRPr="00744EC8">
        <w:rPr>
          <w:noProof/>
        </w:rPr>
        <w:t>(Dengler et al. 2011)</w:t>
      </w:r>
      <w:r w:rsidR="00744EC8">
        <w:fldChar w:fldCharType="end"/>
      </w:r>
      <w:r w:rsidR="00744EC8">
        <w:t xml:space="preserve"> </w:t>
      </w:r>
      <w:del w:id="7" w:author="FRS" w:date="2018-03-19T13:23:00Z">
        <w:r w:rsidR="00744EC8" w:rsidDel="00D97E11">
          <w:delText>es una meta-b</w:delText>
        </w:r>
        <w:r w:rsidR="00020286" w:rsidDel="00D97E11">
          <w:delText xml:space="preserve">ase de datos que </w:delText>
        </w:r>
      </w:del>
      <w:del w:id="8" w:author="FRS" w:date="2018-03-19T13:24:00Z">
        <w:r w:rsidR="00020286" w:rsidDel="00D97E11">
          <w:delText xml:space="preserve">en marzo de 2018 </w:delText>
        </w:r>
      </w:del>
      <w:r w:rsidR="00020286">
        <w:t>contiene información</w:t>
      </w:r>
      <w:ins w:id="9" w:author="FRS" w:date="2018-03-19T13:24:00Z">
        <w:r w:rsidR="00D97E11">
          <w:t>,</w:t>
        </w:r>
      </w:ins>
      <w:r w:rsidR="00020286">
        <w:t xml:space="preserve"> </w:t>
      </w:r>
      <w:ins w:id="10" w:author="FRS" w:date="2018-03-19T13:24:00Z">
        <w:r w:rsidR="00D97E11">
          <w:t>en marzo de 2018</w:t>
        </w:r>
        <w:r w:rsidR="00D97E11">
          <w:t>,</w:t>
        </w:r>
        <w:r w:rsidR="00D97E11">
          <w:t xml:space="preserve"> </w:t>
        </w:r>
      </w:ins>
      <w:r w:rsidR="00020286">
        <w:t xml:space="preserve">sobre 260 bases de datos de vegetación. Sin embargo, </w:t>
      </w:r>
      <w:del w:id="11" w:author="FRS" w:date="2018-03-19T13:25:00Z">
        <w:r w:rsidR="00020286" w:rsidDel="00D97E11">
          <w:delText xml:space="preserve">los datos de </w:delText>
        </w:r>
      </w:del>
      <w:r w:rsidR="00020286">
        <w:t xml:space="preserve">la mayoría de las bases de datos listadas en GIVD </w:t>
      </w:r>
      <w:del w:id="12" w:author="FRS" w:date="2018-03-19T13:26:00Z">
        <w:r w:rsidR="00020286" w:rsidDel="00D97E11">
          <w:delText xml:space="preserve">a menudo están </w:delText>
        </w:r>
      </w:del>
      <w:r w:rsidR="00020286">
        <w:t>almacena</w:t>
      </w:r>
      <w:ins w:id="13" w:author="FRS" w:date="2018-03-19T13:26:00Z">
        <w:r w:rsidR="00D97E11">
          <w:t>n</w:t>
        </w:r>
      </w:ins>
      <w:del w:id="14" w:author="FRS" w:date="2018-03-19T13:26:00Z">
        <w:r w:rsidR="00020286" w:rsidDel="00D97E11">
          <w:delText>dos</w:delText>
        </w:r>
      </w:del>
      <w:r w:rsidR="00020286">
        <w:t xml:space="preserve"> </w:t>
      </w:r>
      <w:del w:id="15" w:author="FRS" w:date="2018-03-19T13:26:00Z">
        <w:r w:rsidR="00020286" w:rsidDel="00D97E11">
          <w:delText>en bases de</w:delText>
        </w:r>
      </w:del>
      <w:ins w:id="16" w:author="FRS" w:date="2018-03-19T13:26:00Z">
        <w:r w:rsidR="00D97E11">
          <w:t>sus</w:t>
        </w:r>
      </w:ins>
      <w:r w:rsidR="00020286">
        <w:t xml:space="preserve"> datos con estructuras únicas. </w:t>
      </w:r>
      <w:r w:rsidR="00672FDB">
        <w:t xml:space="preserve">Esto no supone un problema para </w:t>
      </w:r>
      <w:r w:rsidR="008B7E4C">
        <w:t xml:space="preserve">estudios que </w:t>
      </w:r>
      <w:r w:rsidR="00672FDB">
        <w:t>utili</w:t>
      </w:r>
      <w:r w:rsidR="008B7E4C">
        <w:t>cen</w:t>
      </w:r>
      <w:r w:rsidR="00672FDB">
        <w:t xml:space="preserve"> bases de datos grandes, tales como los inventarios forestales, dado que solo es necesario comprender una sola estructura de datos</w:t>
      </w:r>
      <w:r w:rsidR="008B7E4C">
        <w:t xml:space="preserve"> </w:t>
      </w:r>
      <w:r w:rsidR="008B7E4C">
        <w:fldChar w:fldCharType="begin" w:fldLock="1"/>
      </w:r>
      <w:r w:rsidR="008B7E4C">
        <w:instrText>ADDIN CSL_CITATION { "citationItems" : [ { "id" : "ITEM-1", "itemData" : { "DOI" : "10.1111/jvs.12419", "ISSN" : "16541103", "abstract" : "Aims I aim to review vegetation plot data discovery, the major international efforts to integrate these data, some of the remaining barriers to data integration, reuse and synthesis and how they can be overcome, and some of the emergent issues associated with data attribution and acknowledgement for data providers, users and aggregators. Results Vegetation plot data from 231 databases containing over three million plot records can be discovered via the metadata catalogue of the Global Index of Vegetation-Plot Databases (GIVD). Major efforts to integrate data at national and international scales are well underway, including the North American VegBank, the European Vegetation Archive, the Botanical Information and Ecology Network (BIEN) and sPlot. Barriers to data reuse and synthesis remain: the most important are missing or incorrect geographic coordinates (geo-coordinates) and inconsistencies in plant names. Many scientific journals now require the data underpinning published results to be archived in a publically accessible location via a digital object identifier (DOI). Such policies may be at odds with those of vegetation plot databases and funding agencies. The linkage between the New Zealand National Vegetation Survey Databank and an institutional data repository illustrates one solution to satisfying journal requirements to make data publically available, while retaining a direct linkage to the source data archive. Conclusions Although further progress needs to be made in digitising, publishing and integrating vegetation plot data, many once insurmountable barriers are rapidly being overcome. Developing effective solutions to the problems posed by changing taxonomic concepts in space and time is likely the most urgent requirement. Although changing journal requirements may result in vegetation plot data being archived in some form for a specific publication, this does not provide the integration required to enable data reuse and synthesis. For vegetation scientists, a recommended best practice is to archive plot data in an established vegetation plot repository as a first step, and when required, provide versioned data or summaries to meet journal requirements in a suitable repository with a clear linkage to the vegetation plot repository. The concepts outlined in this paper have wide-ranging implications for other types of ecological data.", "author" : [ { "dropping-particle" : "", "family" : "Wiser", "given" : "Susan K.", "non-dropping-particle" : "", "parse-names" : false, "suffix" : "" } ], "container-title" : "Journal of Vegetation Science", "id" : "ITEM-1", "issue" : "5", "issued" : { "date-parts" : [ [ "2016" ] ] }, "page" : "868-879", "title" : "Achievements and challenges in the integration, reuse and synthesis of vegetation plot data", "type" : "article-journal", "volume" : "27" }, "uris" : [ "http://www.mendeley.com/documents/?uuid=961cea9a-a74d-4776-b265-396a9208f0ea" ] } ], "mendeley" : { "formattedCitation" : "(Wiser 2016)", "plainTextFormattedCitation" : "(Wiser 2016)", "previouslyFormattedCitation" : "(Wiser 2016)" }, "properties" : {  }, "schema" : "https://github.com/citation-style-language/schema/raw/master/csl-citation.json" }</w:instrText>
      </w:r>
      <w:r w:rsidR="008B7E4C">
        <w:fldChar w:fldCharType="separate"/>
      </w:r>
      <w:r w:rsidR="008B7E4C" w:rsidRPr="008B7E4C">
        <w:rPr>
          <w:noProof/>
        </w:rPr>
        <w:t>(Wiser 2016)</w:t>
      </w:r>
      <w:r w:rsidR="008B7E4C">
        <w:fldChar w:fldCharType="end"/>
      </w:r>
      <w:r w:rsidR="00672FDB">
        <w:t xml:space="preserve">. Sin embargo, </w:t>
      </w:r>
      <w:r w:rsidR="00457A15">
        <w:t xml:space="preserve">cuando uno desea integrar distintas fuentes de datos para realizar nuevos análisis es necesario establecer mapas de campos y conceptos, </w:t>
      </w:r>
      <w:del w:id="17" w:author="FRS" w:date="2018-03-19T13:27:00Z">
        <w:r w:rsidR="00457A15" w:rsidDel="00D97E11">
          <w:delText xml:space="preserve">cosa </w:delText>
        </w:r>
      </w:del>
      <w:ins w:id="18" w:author="FRS" w:date="2018-03-19T13:27:00Z">
        <w:r w:rsidR="00D97E11">
          <w:t>tarea</w:t>
        </w:r>
        <w:r w:rsidR="00D97E11">
          <w:t xml:space="preserve"> </w:t>
        </w:r>
      </w:ins>
      <w:r w:rsidR="00457A15">
        <w:t>que enlentece</w:t>
      </w:r>
      <w:r w:rsidR="0063563D">
        <w:t xml:space="preserve"> en gran medida</w:t>
      </w:r>
      <w:r w:rsidR="00457A15">
        <w:t xml:space="preserve"> el proceso y puede ser fuente de errores</w:t>
      </w:r>
      <w:r w:rsidR="00672FDB">
        <w:t xml:space="preserve">. </w:t>
      </w:r>
      <w:r w:rsidR="00457A15">
        <w:t xml:space="preserve">En el caso de redes de parcelas a escala mundial que comparten los mismos protocolos de muestreo de campo, el problema se puede aliviar estableciendo estándares de modelos de datos </w:t>
      </w:r>
      <w:del w:id="19" w:author="FRS" w:date="2018-03-19T13:27:00Z">
        <w:r w:rsidR="00457A15" w:rsidDel="00D97E11">
          <w:delText xml:space="preserve">para bases de datos </w:delText>
        </w:r>
      </w:del>
      <w:r w:rsidR="00457A15">
        <w:fldChar w:fldCharType="begin" w:fldLock="1"/>
      </w:r>
      <w:r w:rsidR="00457A15">
        <w:instrText>ADDIN CSL_CITATION { "citationItems" : [ { "id" : "ITEM-1", "itemData" : { "DOI" : "10.1016/j.foreco.2013.09.011", "ISBN" : "03781127", "ISSN" : "03781127", "abstract" : "The Center for Tropical Forest Science established a network of 50-ha forest inventory plots in the 1980s, and now assists local scientists with field and database methods at 44 large-scale plots across boreal, temperate, and tropical forest biomes. We published detailed field methods over a decade ago, but at that time, data were maintained in spreadsheet-like formats, most harboring design flaws that resulted in frequent errors. We since established detailed database methods and a normalized data model for housing multiple censuses of large plots. Our largest databases include &gt;2 million measurements, and each has a master version on a server where all collaborators can access and edit data. This paper focuses on the data requirements for handling tree census data and how to design databases to meet these requirements and to ensure data integrity. There are six key elements of a tree census which the database must reflect: (1) measurements, including individual trees (genetic units), stems within trees, and multiple measurements of stems; both field and data methods must assure that every tree, stem, and measurement is precisely identified and can be relocated easily; (2) coordinates, including quadrats within a plot, because field mapping is usually done by assigning x- y coordinates relative to local quadrat markers; (3) taxonomy, carrying a species identity for every tree with a history of individual re-identifications; (4) personnel, with records of the people who performed field and data work per quadrat; (5) assessment of field error via random re-measurements; and (6) a log of changes and a system of archiving so that errors can be tracked and past versions can be reconstructed and cited in publications. A well-designed database model reduces a variety of integrity errors and improves access to data tables in identical formats across many plots, allowing data analyses to be easily replicated and results to be compared. The principal disadvantage is that complexity of the database requires experienced data managers. ?? 2013.", "author" : [ { "dropping-particle" : "", "family" : "Condit", "given" : "Richard", "non-dropping-particle" : "", "parse-names" : false, "suffix" : "" }, { "dropping-particle" : "", "family" : "Lao", "given" : "Suzanne", "non-dropping-particle" : "", "parse-names" : false, "suffix" : "" }, { "dropping-particle" : "", "family" : "Singh", "given" : "Anudeep", "non-dropping-particle" : "", "parse-names" : false, "suffix" : "" }, { "dropping-particle" : "", "family" : "Esufali", "given" : "Shameema", "non-dropping-particle" : "", "parse-names" : false, "suffix" : "" }, { "dropping-particle" : "", "family" : "Dolins", "given" : "Steven", "non-dropping-particle" : "", "parse-names" : false, "suffix" : "" } ], "container-title" : "Forest Ecology and Management", "id" : "ITEM-1", "issued" : { "date-parts" : [ [ "2014" ] ] }, "page" : "21-31", "title" : "Data and database standards for permanent forest plots in a global network", "type" : "article-journal", "volume" : "316" }, "uris" : [ "http://www.mendeley.com/documents/?uuid=3c3e1926-8e9c-429c-9f56-d8d79be86cba" ] } ], "mendeley" : { "formattedCitation" : "(Condit et al. 2014)", "plainTextFormattedCitation" : "(Condit et al. 2014)", "previouslyFormattedCitation" : "(Condit et al. 2014)" }, "properties" : {  }, "schema" : "https://github.com/citation-style-language/schema/raw/master/csl-citation.json" }</w:instrText>
      </w:r>
      <w:r w:rsidR="00457A15">
        <w:fldChar w:fldCharType="separate"/>
      </w:r>
      <w:r w:rsidR="00457A15" w:rsidRPr="00457A15">
        <w:rPr>
          <w:noProof/>
        </w:rPr>
        <w:t>(Condit et al. 2014)</w:t>
      </w:r>
      <w:r w:rsidR="00457A15">
        <w:fldChar w:fldCharType="end"/>
      </w:r>
      <w:r w:rsidR="00457A15">
        <w:t>. Sin embargo, esta solución no es aplicable para armonizar e integrar datos provenientes de distintos estudios</w:t>
      </w:r>
      <w:r w:rsidR="00BE3A28">
        <w:t xml:space="preserve"> (</w:t>
      </w:r>
      <w:proofErr w:type="spellStart"/>
      <w:r w:rsidR="00BE3A28">
        <w:t>e.g</w:t>
      </w:r>
      <w:proofErr w:type="spellEnd"/>
      <w:r w:rsidR="00BE3A28">
        <w:t xml:space="preserve">. distintas formas de las parcelas y/o </w:t>
      </w:r>
      <w:proofErr w:type="spellStart"/>
      <w:r w:rsidR="00BE3A28">
        <w:t>subparcelas</w:t>
      </w:r>
      <w:proofErr w:type="spellEnd"/>
      <w:r w:rsidR="00BE3A28">
        <w:t>, distinta definición de estratos, etc.)</w:t>
      </w:r>
      <w:r w:rsidR="009D6DCF">
        <w:t xml:space="preserve">. Así pues, </w:t>
      </w:r>
      <w:r w:rsidR="004039A2">
        <w:t xml:space="preserve">los análisis requiriendo la integración </w:t>
      </w:r>
      <w:r w:rsidR="009D6DCF">
        <w:t xml:space="preserve">de datos de vegetación </w:t>
      </w:r>
      <w:r w:rsidR="004039A2">
        <w:t xml:space="preserve">de varias fuentes </w:t>
      </w:r>
      <w:r w:rsidR="009D6DCF">
        <w:t>se ve</w:t>
      </w:r>
      <w:r w:rsidR="004039A2">
        <w:t>n</w:t>
      </w:r>
      <w:r w:rsidR="009D6DCF">
        <w:t xml:space="preserve"> </w:t>
      </w:r>
      <w:r w:rsidR="00BE3A28">
        <w:t>dificultados</w:t>
      </w:r>
      <w:r w:rsidR="009D6DCF">
        <w:t xml:space="preserve"> por la no existencia de estándares de intercambio de datos de vegetación reconocidos internacionalmente.</w:t>
      </w:r>
      <w:r w:rsidR="00E25879">
        <w:t xml:space="preserve"> </w:t>
      </w:r>
    </w:p>
    <w:p w:rsidR="00AD7FB7" w:rsidRDefault="009D6DCF" w:rsidP="008F5E6D">
      <w:pPr>
        <w:spacing w:line="360" w:lineRule="auto"/>
        <w:ind w:firstLine="426"/>
      </w:pPr>
      <w:r>
        <w:t xml:space="preserve">En 2003, el grupo de trabajo de </w:t>
      </w:r>
      <w:proofErr w:type="spellStart"/>
      <w:r>
        <w:t>ecoinformática</w:t>
      </w:r>
      <w:proofErr w:type="spellEnd"/>
      <w:r>
        <w:t xml:space="preserve"> de la </w:t>
      </w:r>
      <w:r w:rsidRPr="009D6DCF">
        <w:rPr>
          <w:i/>
        </w:rPr>
        <w:t xml:space="preserve">International </w:t>
      </w:r>
      <w:proofErr w:type="spellStart"/>
      <w:r w:rsidRPr="009D6DCF">
        <w:rPr>
          <w:i/>
        </w:rPr>
        <w:t>Association</w:t>
      </w:r>
      <w:proofErr w:type="spellEnd"/>
      <w:r w:rsidRPr="009D6DCF">
        <w:rPr>
          <w:i/>
        </w:rPr>
        <w:t xml:space="preserve"> </w:t>
      </w:r>
      <w:proofErr w:type="spellStart"/>
      <w:r w:rsidRPr="009D6DCF">
        <w:rPr>
          <w:i/>
        </w:rPr>
        <w:t>for</w:t>
      </w:r>
      <w:proofErr w:type="spellEnd"/>
      <w:r w:rsidRPr="009D6DCF">
        <w:rPr>
          <w:i/>
        </w:rPr>
        <w:t xml:space="preserve"> </w:t>
      </w:r>
      <w:proofErr w:type="spellStart"/>
      <w:r w:rsidRPr="009D6DCF">
        <w:rPr>
          <w:i/>
        </w:rPr>
        <w:t>Vegetation</w:t>
      </w:r>
      <w:proofErr w:type="spellEnd"/>
      <w:r w:rsidRPr="009D6DCF">
        <w:rPr>
          <w:i/>
        </w:rPr>
        <w:t xml:space="preserve"> </w:t>
      </w:r>
      <w:proofErr w:type="spellStart"/>
      <w:r w:rsidRPr="009D6DCF">
        <w:rPr>
          <w:i/>
        </w:rPr>
        <w:t>Science</w:t>
      </w:r>
      <w:proofErr w:type="spellEnd"/>
      <w:r>
        <w:t xml:space="preserve"> (IAVS; </w:t>
      </w:r>
      <w:hyperlink r:id="rId8" w:history="1">
        <w:r w:rsidRPr="000509F5">
          <w:rPr>
            <w:rStyle w:val="Hyperlink"/>
          </w:rPr>
          <w:t>www.iavs.org</w:t>
        </w:r>
      </w:hyperlink>
      <w:r>
        <w:t xml:space="preserve">) decidió promover el desarrollo de un estándar de intercambio de datos de parcelas de vegetación. </w:t>
      </w:r>
      <w:r w:rsidR="00322E2A">
        <w:t xml:space="preserve">A partir del trabajo en distintos talleres internacionales se llegó a la publicación </w:t>
      </w:r>
      <w:r w:rsidR="0063563D">
        <w:t>de</w:t>
      </w:r>
      <w:r w:rsidR="00322E2A">
        <w:t xml:space="preserve"> </w:t>
      </w:r>
      <w:proofErr w:type="spellStart"/>
      <w:r w:rsidR="00322E2A" w:rsidRPr="0063563D">
        <w:rPr>
          <w:i/>
        </w:rPr>
        <w:t>Veg</w:t>
      </w:r>
      <w:proofErr w:type="spellEnd"/>
      <w:r w:rsidR="00322E2A" w:rsidRPr="0063563D">
        <w:rPr>
          <w:i/>
        </w:rPr>
        <w:t>-X</w:t>
      </w:r>
      <w:r w:rsidR="00322E2A">
        <w:t xml:space="preserve">, un </w:t>
      </w:r>
      <w:r w:rsidR="0063563D">
        <w:t>estándar</w:t>
      </w:r>
      <w:r w:rsidR="00322E2A">
        <w:t xml:space="preserve"> de intercambio de datos </w:t>
      </w:r>
      <w:r w:rsidR="0063563D">
        <w:t>implementado</w:t>
      </w:r>
      <w:r w:rsidR="00322E2A">
        <w:t xml:space="preserve"> en</w:t>
      </w:r>
      <w:r w:rsidR="0063563D">
        <w:t xml:space="preserve"> un esquema</w:t>
      </w:r>
      <w:r w:rsidR="00322E2A">
        <w:t xml:space="preserve"> XML (</w:t>
      </w:r>
      <w:proofErr w:type="spellStart"/>
      <w:r w:rsidR="00322E2A">
        <w:t>e</w:t>
      </w:r>
      <w:ins w:id="20" w:author="FRS" w:date="2018-03-19T13:28:00Z">
        <w:r w:rsidR="00D97E11">
          <w:t>X</w:t>
        </w:r>
      </w:ins>
      <w:del w:id="21" w:author="FRS" w:date="2018-03-19T13:28:00Z">
        <w:r w:rsidR="00322E2A" w:rsidDel="00D97E11">
          <w:delText>x</w:delText>
        </w:r>
      </w:del>
      <w:r w:rsidR="00322E2A">
        <w:t>tensible</w:t>
      </w:r>
      <w:proofErr w:type="spellEnd"/>
      <w:r w:rsidR="00322E2A">
        <w:t xml:space="preserve"> </w:t>
      </w:r>
      <w:proofErr w:type="spellStart"/>
      <w:ins w:id="22" w:author="FRS" w:date="2018-03-19T13:28:00Z">
        <w:r w:rsidR="00D97E11">
          <w:t>M</w:t>
        </w:r>
      </w:ins>
      <w:del w:id="23" w:author="FRS" w:date="2018-03-19T13:28:00Z">
        <w:r w:rsidR="00322E2A" w:rsidDel="00D97E11">
          <w:delText>m</w:delText>
        </w:r>
      </w:del>
      <w:r w:rsidR="00322E2A">
        <w:t>arkup</w:t>
      </w:r>
      <w:proofErr w:type="spellEnd"/>
      <w:r w:rsidR="00322E2A">
        <w:t xml:space="preserve"> </w:t>
      </w:r>
      <w:proofErr w:type="spellStart"/>
      <w:ins w:id="24" w:author="FRS" w:date="2018-03-19T13:28:00Z">
        <w:r w:rsidR="00D97E11">
          <w:t>L</w:t>
        </w:r>
      </w:ins>
      <w:del w:id="25" w:author="FRS" w:date="2018-03-19T13:28:00Z">
        <w:r w:rsidR="00322E2A" w:rsidDel="00D97E11">
          <w:delText>l</w:delText>
        </w:r>
      </w:del>
      <w:r w:rsidR="00322E2A">
        <w:t>anguage</w:t>
      </w:r>
      <w:proofErr w:type="spellEnd"/>
      <w:r w:rsidR="00322E2A">
        <w:t>)</w:t>
      </w:r>
      <w:r w:rsidR="0063563D">
        <w:t xml:space="preserve"> y</w:t>
      </w:r>
      <w:r w:rsidR="00322E2A">
        <w:t xml:space="preserve"> diseñado para ser </w:t>
      </w:r>
      <w:r w:rsidR="00322E2A">
        <w:lastRenderedPageBreak/>
        <w:t xml:space="preserve">compatible con un gran número </w:t>
      </w:r>
      <w:ins w:id="26" w:author="FRS" w:date="2018-03-19T13:28:00Z">
        <w:r w:rsidR="00D97E11">
          <w:t xml:space="preserve">de </w:t>
        </w:r>
      </w:ins>
      <w:r w:rsidR="00322E2A">
        <w:t xml:space="preserve">estructuras de datos de vegetación existentes </w:t>
      </w:r>
      <w:r w:rsidR="00322E2A">
        <w:fldChar w:fldCharType="begin" w:fldLock="1"/>
      </w:r>
      <w:r w:rsidR="00322E2A">
        <w:instrText>ADDIN CSL_CITATION { "citationItems" : [ { "id" : "ITEM-1", "itemData" : { "DOI" : "10.1111/j.1654-1103.2010.01245.x", "ISSN" : "11009233", "author" : [ { "dropping-particle" : "", "family" : "Wiser", "given" : "Susan K.", "non-dropping-particle" : "", "parse-names" : false, "suffix" : "" }, { "dropping-particle" : "", "family" : "Spencer", "given" : "Nick", "non-dropping-particle" : "", "parse-names" : false, "suffix" : "" }, { "dropping-particle" : "", "family" : "C\u00e1ceres", "given" : "Miquel", "non-dropping-particle" : "De", "parse-names" : false, "suffix" : "" }, { "dropping-particle" : "", "family" : "Kleikamp", "given" : "Martin", "non-dropping-particle" : "", "parse-names" : false, "suffix" : "" }, { "dropping-particle" : "", "family" : "Boyle", "given" : "Brad", "non-dropping-particle" : "", "parse-names" : false, "suffix" : "" }, { "dropping-particle" : "", "family" : "Peet", "given" : "Robert K.", "non-dropping-particle" : "", "parse-names" : false, "suffix" : "" } ], "container-title" : "Journal of Vegetation Science", "id" : "ITEM-1", "issue" : "4", "issued" : { "date-parts" : [ [ "2011", "8", "6" ] ] }, "page" : "598-609", "title" : "Veg-X - an exchange standard for plot-based vegetation data", "type" : "article-journal", "volume" : "22" }, "uris" : [ "http://www.mendeley.com/documents/?uuid=ca07d069-f946-40e8-8849-b6b2b0d38279" ] } ], "mendeley" : { "formattedCitation" : "(Wiser et al. 2011)", "plainTextFormattedCitation" : "(Wiser et al. 2011)", "previouslyFormattedCitation" : "(Wiser et al. 2011)" }, "properties" : {  }, "schema" : "https://github.com/citation-style-language/schema/raw/master/csl-citation.json" }</w:instrText>
      </w:r>
      <w:r w:rsidR="00322E2A">
        <w:fldChar w:fldCharType="separate"/>
      </w:r>
      <w:r w:rsidR="00322E2A" w:rsidRPr="00322E2A">
        <w:rPr>
          <w:noProof/>
        </w:rPr>
        <w:t>(Wiser et al. 2011)</w:t>
      </w:r>
      <w:r w:rsidR="00322E2A">
        <w:fldChar w:fldCharType="end"/>
      </w:r>
      <w:r w:rsidR="00322E2A">
        <w:t xml:space="preserve">. </w:t>
      </w:r>
      <w:r w:rsidR="004039A2">
        <w:t xml:space="preserve">El </w:t>
      </w:r>
      <w:r w:rsidR="0063563D">
        <w:t>estándar</w:t>
      </w:r>
      <w:r w:rsidR="004039A2">
        <w:t xml:space="preserve"> distingue entre la entidad observada (p.ej. un árbol) y el acto de observación (</w:t>
      </w:r>
      <w:proofErr w:type="spellStart"/>
      <w:r w:rsidR="004039A2">
        <w:t>p.e</w:t>
      </w:r>
      <w:proofErr w:type="spellEnd"/>
      <w:r w:rsidR="004039A2">
        <w:t>. las mediciones) y permite almacenar tanto datos de plantas individuales (p.ej. diámetros, alturas</w:t>
      </w:r>
      <w:proofErr w:type="gramStart"/>
      <w:r w:rsidR="004039A2">
        <w:t>, …</w:t>
      </w:r>
      <w:proofErr w:type="gramEnd"/>
      <w:r w:rsidR="004039A2">
        <w:t xml:space="preserve">) como datos </w:t>
      </w:r>
      <w:del w:id="27" w:author="FRS" w:date="2018-03-19T13:29:00Z">
        <w:r w:rsidR="004039A2" w:rsidDel="00D97E11">
          <w:delText xml:space="preserve">de plantas </w:delText>
        </w:r>
      </w:del>
      <w:r w:rsidR="004039A2">
        <w:t>‘agregados’ (p.ej. porcentaje de cobertura de una especie), incluyendo su posición en estratos verticales. El estándar también soporta el muestreo repetido de organismos y parcelas, así como la agrupación de observaciones por criterios no temporales (p.ej. a partir de definir sub-parcelas).</w:t>
      </w:r>
      <w:r w:rsidR="00AD7FB7">
        <w:t xml:space="preserve"> Todos los elementos del esquema XML están claramente definidos para </w:t>
      </w:r>
      <w:commentRangeStart w:id="28"/>
      <w:r w:rsidR="00AD7FB7">
        <w:t>facilitar el mapeo de los campos de cualquier base de datos de vegetación</w:t>
      </w:r>
      <w:commentRangeEnd w:id="28"/>
      <w:r w:rsidR="00132985">
        <w:rPr>
          <w:rStyle w:val="CommentReference"/>
        </w:rPr>
        <w:commentReference w:id="28"/>
      </w:r>
      <w:r w:rsidR="00AD7FB7">
        <w:t xml:space="preserve">. </w:t>
      </w:r>
    </w:p>
    <w:p w:rsidR="002C4CA8" w:rsidRDefault="00AD7FB7" w:rsidP="002C4CA8">
      <w:pPr>
        <w:spacing w:line="360" w:lineRule="auto"/>
        <w:ind w:firstLine="426"/>
      </w:pPr>
      <w:r>
        <w:t xml:space="preserve">Desde su </w:t>
      </w:r>
      <w:r w:rsidR="008B7E4C">
        <w:t>publicación</w:t>
      </w:r>
      <w:r>
        <w:t xml:space="preserve">, una de las barreras a la </w:t>
      </w:r>
      <w:r w:rsidR="008B7E4C">
        <w:t>adopción</w:t>
      </w:r>
      <w:r>
        <w:t xml:space="preserve"> de </w:t>
      </w:r>
      <w:proofErr w:type="spellStart"/>
      <w:r w:rsidRPr="00FC26AE">
        <w:rPr>
          <w:i/>
        </w:rPr>
        <w:t>Veg</w:t>
      </w:r>
      <w:proofErr w:type="spellEnd"/>
      <w:r w:rsidRPr="00FC26AE">
        <w:rPr>
          <w:i/>
        </w:rPr>
        <w:t>-X</w:t>
      </w:r>
      <w:r>
        <w:t xml:space="preserve"> </w:t>
      </w:r>
      <w:r w:rsidR="008B7E4C">
        <w:t xml:space="preserve">para el intercambio de datos </w:t>
      </w:r>
      <w:r>
        <w:t xml:space="preserve">ha sido su complejidad, </w:t>
      </w:r>
      <w:r w:rsidR="0063563D">
        <w:t xml:space="preserve">por otro lado </w:t>
      </w:r>
      <w:r>
        <w:t xml:space="preserve">necesaria para acomodarse a la gran variedad de estructuras de datos existentes. Para conseguir que el formato de intercambio sea adoptado por un conjunto amplio de usuarios </w:t>
      </w:r>
      <w:r w:rsidR="00FC26AE">
        <w:t>es</w:t>
      </w:r>
      <w:r>
        <w:t xml:space="preserve"> importante desarrollar herramientas </w:t>
      </w:r>
      <w:proofErr w:type="spellStart"/>
      <w:r>
        <w:t>ecoinformáticas</w:t>
      </w:r>
      <w:proofErr w:type="spellEnd"/>
      <w:r>
        <w:t xml:space="preserve"> para facilitar el mapeo desde distintas estructuras de datos a </w:t>
      </w:r>
      <w:proofErr w:type="spellStart"/>
      <w:r w:rsidRPr="00FC26AE">
        <w:rPr>
          <w:i/>
        </w:rPr>
        <w:t>Veg</w:t>
      </w:r>
      <w:proofErr w:type="spellEnd"/>
      <w:r w:rsidRPr="00FC26AE">
        <w:rPr>
          <w:i/>
        </w:rPr>
        <w:t>-X</w:t>
      </w:r>
      <w:r>
        <w:t xml:space="preserve">, así como para la integración de documentos en dicho formato, </w:t>
      </w:r>
      <w:r w:rsidR="00BE3A28">
        <w:t xml:space="preserve">incluyendo la </w:t>
      </w:r>
      <w:r>
        <w:t>armonización de unidades, etc.</w:t>
      </w:r>
      <w:r w:rsidR="00BE3A28">
        <w:t xml:space="preserve"> Desde 2017, desde el grupo de trabajo de </w:t>
      </w:r>
      <w:proofErr w:type="spellStart"/>
      <w:r w:rsidR="00BE3A28">
        <w:t>ecoinformática</w:t>
      </w:r>
      <w:proofErr w:type="spellEnd"/>
      <w:r w:rsidR="00BE3A28">
        <w:t xml:space="preserve"> de la IAVS nos hemos puesto a desarrollar un paquete de R que sirva para realizar las tareas mencionadas. El desarrollo del paquete</w:t>
      </w:r>
      <w:r w:rsidR="008B7E4C">
        <w:t xml:space="preserve">, llamado </w:t>
      </w:r>
      <w:proofErr w:type="spellStart"/>
      <w:r w:rsidR="008B7E4C" w:rsidRPr="00D97E11">
        <w:rPr>
          <w:rFonts w:asciiTheme="majorHAnsi" w:eastAsiaTheme="minorEastAsia" w:hAnsiTheme="majorHAnsi" w:cstheme="majorHAnsi"/>
          <w:lang w:eastAsia="ja-JP"/>
        </w:rPr>
        <w:t>VegX</w:t>
      </w:r>
      <w:proofErr w:type="spellEnd"/>
      <w:r w:rsidR="008B7E4C">
        <w:t>,</w:t>
      </w:r>
      <w:r w:rsidR="00BE3A28">
        <w:t xml:space="preserve"> se ha realizado en paralelo a una revisión</w:t>
      </w:r>
      <w:r w:rsidR="008B7E4C">
        <w:t xml:space="preserve"> importante</w:t>
      </w:r>
      <w:r w:rsidR="00BE3A28">
        <w:t xml:space="preserve"> del estándar </w:t>
      </w:r>
      <w:r w:rsidR="008B7E4C">
        <w:t>mismo</w:t>
      </w:r>
      <w:r w:rsidR="00BE3A28">
        <w:t xml:space="preserve">. </w:t>
      </w:r>
      <w:r w:rsidR="008B7E4C">
        <w:t xml:space="preserve">Tanto el esquema </w:t>
      </w:r>
      <w:r w:rsidR="00FC26AE">
        <w:t xml:space="preserve">en XML </w:t>
      </w:r>
      <w:r w:rsidR="00684283">
        <w:t xml:space="preserve">del estándar </w:t>
      </w:r>
      <w:r w:rsidR="008B7E4C">
        <w:t xml:space="preserve">(ver. 2.0) </w:t>
      </w:r>
      <w:r w:rsidR="00684283">
        <w:t>com</w:t>
      </w:r>
      <w:r w:rsidR="00E25879">
        <w:t>o</w:t>
      </w:r>
      <w:r w:rsidR="00684283">
        <w:t xml:space="preserve"> </w:t>
      </w:r>
      <w:r w:rsidR="00E25879">
        <w:t>el paquete de R y su documentación</w:t>
      </w:r>
      <w:r w:rsidR="008B7E4C">
        <w:t xml:space="preserve"> (descripción detallada del esquema, manual de usuario del paquete)</w:t>
      </w:r>
      <w:r w:rsidR="00E25879">
        <w:t xml:space="preserve"> </w:t>
      </w:r>
      <w:r w:rsidR="00BE3A28">
        <w:t xml:space="preserve">se encuentran disponibles en un repositorio de </w:t>
      </w:r>
      <w:del w:id="29" w:author="FRS" w:date="2018-03-19T13:32:00Z">
        <w:r w:rsidR="00BE3A28" w:rsidDel="00132985">
          <w:delText xml:space="preserve">desarrollo y distribución </w:delText>
        </w:r>
      </w:del>
      <w:proofErr w:type="spellStart"/>
      <w:r w:rsidR="00BE3A28">
        <w:t>de</w:t>
      </w:r>
      <w:proofErr w:type="spellEnd"/>
      <w:r w:rsidR="00BE3A28">
        <w:t xml:space="preserve"> </w:t>
      </w:r>
      <w:proofErr w:type="spellStart"/>
      <w:r w:rsidR="00BE3A28">
        <w:t>GitHub</w:t>
      </w:r>
      <w:proofErr w:type="spellEnd"/>
      <w:r w:rsidR="00BE3A28">
        <w:t xml:space="preserve"> (</w:t>
      </w:r>
      <w:hyperlink r:id="rId10" w:history="1">
        <w:r w:rsidR="00BE3A28" w:rsidRPr="000509F5">
          <w:rPr>
            <w:rStyle w:val="Hyperlink"/>
          </w:rPr>
          <w:t>https://github.com/miquelcaceres/VegX</w:t>
        </w:r>
      </w:hyperlink>
      <w:r w:rsidR="00BE3A28">
        <w:t>).</w:t>
      </w:r>
      <w:r w:rsidR="00E25879">
        <w:t xml:space="preserve"> </w:t>
      </w:r>
    </w:p>
    <w:p w:rsidR="00AD7FB7" w:rsidRDefault="00E25879" w:rsidP="002C4CA8">
      <w:pPr>
        <w:spacing w:line="360" w:lineRule="auto"/>
        <w:ind w:firstLine="426"/>
      </w:pPr>
      <w:r>
        <w:t>Aunque se puede considerar funcional, e</w:t>
      </w:r>
      <w:r w:rsidR="008B7E4C">
        <w:t xml:space="preserve">l paquete </w:t>
      </w:r>
      <w:proofErr w:type="spellStart"/>
      <w:r w:rsidR="008B7E4C" w:rsidRPr="00D97E11">
        <w:rPr>
          <w:rFonts w:asciiTheme="majorHAnsi" w:eastAsiaTheme="minorEastAsia" w:hAnsiTheme="majorHAnsi" w:cstheme="majorHAnsi"/>
          <w:lang w:eastAsia="ja-JP"/>
        </w:rPr>
        <w:t>VegX</w:t>
      </w:r>
      <w:proofErr w:type="spellEnd"/>
      <w:r>
        <w:t xml:space="preserve"> se encuentra actualmente en un estado de desarrollo en el que es necesario </w:t>
      </w:r>
      <w:del w:id="30" w:author="FRS" w:date="2018-03-19T13:34:00Z">
        <w:r w:rsidDel="00132985">
          <w:delText xml:space="preserve">testear su </w:delText>
        </w:r>
        <w:commentRangeStart w:id="31"/>
        <w:r w:rsidDel="00132985">
          <w:delText>usabilidad</w:delText>
        </w:r>
      </w:del>
      <w:commentRangeEnd w:id="31"/>
      <w:r w:rsidR="00132985">
        <w:rPr>
          <w:rStyle w:val="CommentReference"/>
        </w:rPr>
        <w:commentReference w:id="31"/>
      </w:r>
      <w:ins w:id="32" w:author="FRS" w:date="2018-03-19T13:34:00Z">
        <w:r w:rsidR="00132985">
          <w:t>comprobar su utilidad</w:t>
        </w:r>
      </w:ins>
      <w:r>
        <w:t xml:space="preserve"> para importar e integrar distintos tipos de datos fuente. </w:t>
      </w:r>
      <w:r w:rsidR="002C4CA8">
        <w:t>Además, uno de nuestros objetivos es el de promover que los datos de vegetación asociados a publicaciones científicas que sean archivados en repositorios públicos (</w:t>
      </w:r>
      <w:proofErr w:type="spellStart"/>
      <w:r w:rsidR="002C4CA8">
        <w:t>e.g</w:t>
      </w:r>
      <w:proofErr w:type="spellEnd"/>
      <w:r w:rsidR="002C4CA8">
        <w:t xml:space="preserve">. DRYAD; </w:t>
      </w:r>
      <w:hyperlink r:id="rId11" w:history="1">
        <w:r w:rsidR="002C4CA8" w:rsidRPr="000509F5">
          <w:rPr>
            <w:rStyle w:val="Hyperlink"/>
          </w:rPr>
          <w:t>https://datadryad.org/</w:t>
        </w:r>
      </w:hyperlink>
      <w:r w:rsidR="002C4CA8">
        <w:t xml:space="preserve">) </w:t>
      </w:r>
      <w:del w:id="33" w:author="FRS" w:date="2018-03-19T13:37:00Z">
        <w:r w:rsidR="002C4CA8" w:rsidDel="00132985">
          <w:delText>estén almacenados mediante</w:delText>
        </w:r>
      </w:del>
      <w:ins w:id="34" w:author="FRS" w:date="2018-03-19T13:37:00Z">
        <w:r w:rsidR="00132985">
          <w:t>utilicen</w:t>
        </w:r>
      </w:ins>
      <w:r w:rsidR="002C4CA8">
        <w:t xml:space="preserve"> estándar</w:t>
      </w:r>
      <w:ins w:id="35" w:author="FRS" w:date="2018-03-19T13:37:00Z">
        <w:r w:rsidR="00132985">
          <w:t>es</w:t>
        </w:r>
      </w:ins>
      <w:r w:rsidR="002C4CA8">
        <w:t xml:space="preserve"> </w:t>
      </w:r>
      <w:del w:id="36" w:author="FRS" w:date="2018-03-19T13:37:00Z">
        <w:r w:rsidR="002C4CA8" w:rsidDel="00132985">
          <w:delText xml:space="preserve">tales </w:delText>
        </w:r>
      </w:del>
      <w:r w:rsidR="002C4CA8">
        <w:t xml:space="preserve">como </w:t>
      </w:r>
      <w:proofErr w:type="spellStart"/>
      <w:r w:rsidR="002C4CA8" w:rsidRPr="002C4CA8">
        <w:rPr>
          <w:i/>
        </w:rPr>
        <w:t>Veg</w:t>
      </w:r>
      <w:proofErr w:type="spellEnd"/>
      <w:r w:rsidR="002C4CA8" w:rsidRPr="002C4CA8">
        <w:rPr>
          <w:i/>
        </w:rPr>
        <w:t>-X</w:t>
      </w:r>
      <w:r w:rsidR="002C4CA8">
        <w:t xml:space="preserve">, para facilitar su reutilización en estudios posteriores. Para ello, sería interesante disponer de </w:t>
      </w:r>
      <w:r w:rsidR="004362AE">
        <w:t xml:space="preserve">varios </w:t>
      </w:r>
      <w:r w:rsidR="002C4CA8">
        <w:t xml:space="preserve">ejemplos de importación de datos (escritos p.ej. en </w:t>
      </w:r>
      <w:proofErr w:type="spellStart"/>
      <w:r w:rsidR="002C4CA8">
        <w:t>Rmarkdown</w:t>
      </w:r>
      <w:proofErr w:type="spellEnd"/>
      <w:r w:rsidR="002C4CA8">
        <w:t xml:space="preserve">). </w:t>
      </w:r>
      <w:r>
        <w:t xml:space="preserve">Es por ese motivo que quisiera aprovechar esta </w:t>
      </w:r>
      <w:r w:rsidR="00460F83">
        <w:t>N</w:t>
      </w:r>
      <w:r>
        <w:t xml:space="preserve">ota </w:t>
      </w:r>
      <w:proofErr w:type="spellStart"/>
      <w:r w:rsidR="00460F83">
        <w:t>E</w:t>
      </w:r>
      <w:r>
        <w:t>coinformática</w:t>
      </w:r>
      <w:proofErr w:type="spellEnd"/>
      <w:r>
        <w:t xml:space="preserve"> para hacer un llamamiento a investigadores </w:t>
      </w:r>
      <w:r w:rsidR="0000361C">
        <w:t xml:space="preserve">(ecólogos terrestres, ingenieros forestales, botánicos, etc.) </w:t>
      </w:r>
      <w:r>
        <w:t xml:space="preserve">con datos de vegetación propios (p.ej. en tablas de Excel o ficheros ASCII de texto) interesados en probar la importación </w:t>
      </w:r>
      <w:r w:rsidR="008B7E4C">
        <w:t>de sus datos</w:t>
      </w:r>
      <w:r w:rsidR="00DF15A2">
        <w:t xml:space="preserve"> y reportarnos</w:t>
      </w:r>
      <w:r w:rsidR="008B7E4C">
        <w:t xml:space="preserve"> los problemas o dudas que hayan </w:t>
      </w:r>
      <w:r w:rsidR="00DF15A2">
        <w:t>surgido</w:t>
      </w:r>
      <w:r w:rsidR="002C4CA8">
        <w:t>, así como el código usado</w:t>
      </w:r>
      <w:r w:rsidR="008B7E4C">
        <w:t xml:space="preserve"> en el proceso.</w:t>
      </w:r>
      <w:r w:rsidR="00460F83">
        <w:t xml:space="preserve"> </w:t>
      </w:r>
      <w:r w:rsidR="004362AE">
        <w:t xml:space="preserve">No es necesario que </w:t>
      </w:r>
      <w:r w:rsidR="004362AE">
        <w:lastRenderedPageBreak/>
        <w:t xml:space="preserve">dichos datos sean públicos, dado que solamente nos interesa su estructura, no su contenido. </w:t>
      </w:r>
      <w:r w:rsidR="00DF15A2">
        <w:t>Esta información nos ayudará enormemente a mejorar la herramienta</w:t>
      </w:r>
      <w:r w:rsidR="002C4CA8">
        <w:t xml:space="preserve"> que proponemos. </w:t>
      </w:r>
    </w:p>
    <w:p w:rsidR="00744EC8" w:rsidRDefault="00744EC8" w:rsidP="008F5E6D">
      <w:pPr>
        <w:spacing w:line="360" w:lineRule="auto"/>
      </w:pPr>
    </w:p>
    <w:p w:rsidR="0000361C" w:rsidRPr="00460F83" w:rsidRDefault="0000361C" w:rsidP="0000361C">
      <w:pPr>
        <w:rPr>
          <w:b/>
        </w:rPr>
      </w:pPr>
      <w:r>
        <w:rPr>
          <w:b/>
        </w:rPr>
        <w:t>Agradecimientos</w:t>
      </w:r>
    </w:p>
    <w:p w:rsidR="0000361C" w:rsidRPr="0000361C" w:rsidRDefault="0000361C" w:rsidP="0000361C">
      <w:pPr>
        <w:spacing w:line="360" w:lineRule="auto"/>
      </w:pPr>
      <w:r w:rsidRPr="0000361C">
        <w:t xml:space="preserve">Gracias al grupo de </w:t>
      </w:r>
      <w:proofErr w:type="spellStart"/>
      <w:r w:rsidRPr="0000361C">
        <w:t>ecoinformática</w:t>
      </w:r>
      <w:proofErr w:type="spellEnd"/>
      <w:r w:rsidRPr="0000361C">
        <w:t xml:space="preserve"> de la AEET</w:t>
      </w:r>
      <w:r>
        <w:t xml:space="preserve"> por </w:t>
      </w:r>
      <w:del w:id="37" w:author="FRS" w:date="2018-03-19T13:38:00Z">
        <w:r w:rsidDel="00132985">
          <w:delText>la permisión de</w:delText>
        </w:r>
      </w:del>
      <w:ins w:id="38" w:author="FRS" w:date="2018-03-19T13:38:00Z">
        <w:r w:rsidR="00132985">
          <w:t>animarme a</w:t>
        </w:r>
      </w:ins>
      <w:bookmarkStart w:id="39" w:name="_GoBack"/>
      <w:bookmarkEnd w:id="39"/>
      <w:r>
        <w:t xml:space="preserve"> escribir esta nota. Miquel De Cáceres cuenta con una ayuda Ramón y Cajal del MINECO (</w:t>
      </w:r>
      <w:r w:rsidRPr="0000361C">
        <w:t>RYC-2012-11109</w:t>
      </w:r>
      <w:r>
        <w:t>).</w:t>
      </w:r>
    </w:p>
    <w:p w:rsidR="0000361C" w:rsidRDefault="0000361C">
      <w:pPr>
        <w:rPr>
          <w:b/>
        </w:rPr>
      </w:pPr>
    </w:p>
    <w:p w:rsidR="00744EC8" w:rsidRPr="00D97E11" w:rsidRDefault="00744EC8">
      <w:pPr>
        <w:rPr>
          <w:b/>
          <w:lang w:val="en-GB"/>
        </w:rPr>
      </w:pPr>
      <w:proofErr w:type="spellStart"/>
      <w:r w:rsidRPr="00D97E11">
        <w:rPr>
          <w:b/>
          <w:lang w:val="en-GB"/>
        </w:rPr>
        <w:t>Referencias</w:t>
      </w:r>
      <w:proofErr w:type="spellEnd"/>
    </w:p>
    <w:p w:rsidR="008B7E4C" w:rsidRPr="00D97E11" w:rsidRDefault="00744EC8" w:rsidP="008B7E4C">
      <w:pPr>
        <w:widowControl w:val="0"/>
        <w:autoSpaceDE w:val="0"/>
        <w:autoSpaceDN w:val="0"/>
        <w:adjustRightInd w:val="0"/>
        <w:spacing w:line="240" w:lineRule="auto"/>
        <w:ind w:left="480" w:hanging="480"/>
        <w:rPr>
          <w:rFonts w:ascii="Calibri" w:hAnsi="Calibri" w:cs="Calibri"/>
          <w:noProof/>
          <w:szCs w:val="24"/>
          <w:lang w:val="en-GB"/>
        </w:rPr>
      </w:pPr>
      <w:r>
        <w:fldChar w:fldCharType="begin" w:fldLock="1"/>
      </w:r>
      <w:r w:rsidRPr="00D97E11">
        <w:rPr>
          <w:lang w:val="en-GB"/>
        </w:rPr>
        <w:instrText xml:space="preserve">ADDIN Mendeley Bibliography CSL_BIBLIOGRAPHY </w:instrText>
      </w:r>
      <w:r>
        <w:fldChar w:fldCharType="separate"/>
      </w:r>
      <w:r w:rsidR="008B7E4C" w:rsidRPr="00D97E11">
        <w:rPr>
          <w:rFonts w:ascii="Calibri" w:hAnsi="Calibri" w:cs="Calibri"/>
          <w:noProof/>
          <w:szCs w:val="24"/>
          <w:lang w:val="en-GB"/>
        </w:rPr>
        <w:t xml:space="preserve">Condit, R., Lao, S., Singh, A., Esufali, S., &amp; Dolins, S. 2014. Data and database standards for permanent forest plots in a global network. </w:t>
      </w:r>
      <w:r w:rsidR="008B7E4C" w:rsidRPr="00D97E11">
        <w:rPr>
          <w:rFonts w:ascii="Calibri" w:hAnsi="Calibri" w:cs="Calibri"/>
          <w:i/>
          <w:iCs/>
          <w:noProof/>
          <w:szCs w:val="24"/>
          <w:lang w:val="en-GB"/>
        </w:rPr>
        <w:t>Forest Ecology and Management</w:t>
      </w:r>
      <w:r w:rsidR="008B7E4C" w:rsidRPr="00D97E11">
        <w:rPr>
          <w:rFonts w:ascii="Calibri" w:hAnsi="Calibri" w:cs="Calibri"/>
          <w:noProof/>
          <w:szCs w:val="24"/>
          <w:lang w:val="en-GB"/>
        </w:rPr>
        <w:t xml:space="preserve"> 316: 21–31.</w:t>
      </w:r>
    </w:p>
    <w:p w:rsidR="008B7E4C" w:rsidRPr="00D97E11" w:rsidRDefault="008B7E4C" w:rsidP="008B7E4C">
      <w:pPr>
        <w:widowControl w:val="0"/>
        <w:autoSpaceDE w:val="0"/>
        <w:autoSpaceDN w:val="0"/>
        <w:adjustRightInd w:val="0"/>
        <w:spacing w:line="240" w:lineRule="auto"/>
        <w:ind w:left="480" w:hanging="480"/>
        <w:rPr>
          <w:rFonts w:ascii="Calibri" w:hAnsi="Calibri" w:cs="Calibri"/>
          <w:noProof/>
          <w:szCs w:val="24"/>
          <w:lang w:val="en-GB"/>
        </w:rPr>
      </w:pPr>
      <w:r w:rsidRPr="00D97E11">
        <w:rPr>
          <w:rFonts w:ascii="Calibri" w:hAnsi="Calibri" w:cs="Calibri"/>
          <w:noProof/>
          <w:szCs w:val="24"/>
          <w:lang w:val="en-GB"/>
        </w:rPr>
        <w:t xml:space="preserve">Dengler, J., Jansen, F., Glöckler, F., Peet, R.K., De Cáceres, M., Chytrý, M., Ewald, J., Oldeland, J., Lopez-Gonzalez, G., Finckh, M., Mucina, L., Rodwell, J.S., Schaminée, J.H.J., &amp; Spencer, N. 2011. The Global Index of Vegetation-Plot Databases (GIVD): a new resource for vegetation science. </w:t>
      </w:r>
      <w:r w:rsidRPr="00D97E11">
        <w:rPr>
          <w:rFonts w:ascii="Calibri" w:hAnsi="Calibri" w:cs="Calibri"/>
          <w:i/>
          <w:iCs/>
          <w:noProof/>
          <w:szCs w:val="24"/>
          <w:lang w:val="en-GB"/>
        </w:rPr>
        <w:t>Journal of Vegetation Science</w:t>
      </w:r>
      <w:r w:rsidRPr="00D97E11">
        <w:rPr>
          <w:rFonts w:ascii="Calibri" w:hAnsi="Calibri" w:cs="Calibri"/>
          <w:noProof/>
          <w:szCs w:val="24"/>
          <w:lang w:val="en-GB"/>
        </w:rPr>
        <w:t xml:space="preserve"> 22: 582–597.</w:t>
      </w:r>
    </w:p>
    <w:p w:rsidR="008B7E4C" w:rsidRPr="00D97E11" w:rsidRDefault="008B7E4C" w:rsidP="008B7E4C">
      <w:pPr>
        <w:widowControl w:val="0"/>
        <w:autoSpaceDE w:val="0"/>
        <w:autoSpaceDN w:val="0"/>
        <w:adjustRightInd w:val="0"/>
        <w:spacing w:line="240" w:lineRule="auto"/>
        <w:ind w:left="480" w:hanging="480"/>
        <w:rPr>
          <w:rFonts w:ascii="Calibri" w:hAnsi="Calibri" w:cs="Calibri"/>
          <w:noProof/>
          <w:szCs w:val="24"/>
          <w:lang w:val="en-GB"/>
        </w:rPr>
      </w:pPr>
      <w:r w:rsidRPr="00D97E11">
        <w:rPr>
          <w:rFonts w:ascii="Calibri" w:hAnsi="Calibri" w:cs="Calibri"/>
          <w:noProof/>
          <w:szCs w:val="24"/>
          <w:lang w:val="en-GB"/>
        </w:rPr>
        <w:t xml:space="preserve">Wiser, S.K. 2016. Achievements and challenges in the integration, reuse and synthesis of vegetation plot data. </w:t>
      </w:r>
      <w:r w:rsidRPr="00D97E11">
        <w:rPr>
          <w:rFonts w:ascii="Calibri" w:hAnsi="Calibri" w:cs="Calibri"/>
          <w:i/>
          <w:iCs/>
          <w:noProof/>
          <w:szCs w:val="24"/>
          <w:lang w:val="en-GB"/>
        </w:rPr>
        <w:t>Journal of Vegetation Science</w:t>
      </w:r>
      <w:r w:rsidRPr="00D97E11">
        <w:rPr>
          <w:rFonts w:ascii="Calibri" w:hAnsi="Calibri" w:cs="Calibri"/>
          <w:noProof/>
          <w:szCs w:val="24"/>
          <w:lang w:val="en-GB"/>
        </w:rPr>
        <w:t xml:space="preserve"> 27: 868–879.</w:t>
      </w:r>
    </w:p>
    <w:p w:rsidR="008B7E4C" w:rsidRPr="008B7E4C" w:rsidRDefault="008B7E4C" w:rsidP="008B7E4C">
      <w:pPr>
        <w:widowControl w:val="0"/>
        <w:autoSpaceDE w:val="0"/>
        <w:autoSpaceDN w:val="0"/>
        <w:adjustRightInd w:val="0"/>
        <w:spacing w:line="240" w:lineRule="auto"/>
        <w:ind w:left="480" w:hanging="480"/>
        <w:rPr>
          <w:rFonts w:ascii="Calibri" w:hAnsi="Calibri" w:cs="Calibri"/>
          <w:noProof/>
        </w:rPr>
      </w:pPr>
      <w:r w:rsidRPr="00D97E11">
        <w:rPr>
          <w:rFonts w:ascii="Calibri" w:hAnsi="Calibri" w:cs="Calibri"/>
          <w:noProof/>
          <w:szCs w:val="24"/>
          <w:lang w:val="en-GB"/>
        </w:rPr>
        <w:t xml:space="preserve">Wiser, S.K., Spencer, N., De Cáceres, M., Kleikamp, M., Boyle, B., &amp; Peet, R.K. 2011. Veg-X - an exchange standard for plot-based vegetation data. </w:t>
      </w:r>
      <w:r w:rsidRPr="008B7E4C">
        <w:rPr>
          <w:rFonts w:ascii="Calibri" w:hAnsi="Calibri" w:cs="Calibri"/>
          <w:i/>
          <w:iCs/>
          <w:noProof/>
          <w:szCs w:val="24"/>
        </w:rPr>
        <w:t>Journal of Vegetation Science</w:t>
      </w:r>
      <w:r w:rsidRPr="008B7E4C">
        <w:rPr>
          <w:rFonts w:ascii="Calibri" w:hAnsi="Calibri" w:cs="Calibri"/>
          <w:noProof/>
          <w:szCs w:val="24"/>
        </w:rPr>
        <w:t xml:space="preserve"> 22: 598–609.</w:t>
      </w:r>
    </w:p>
    <w:p w:rsidR="00744EC8" w:rsidRDefault="00744EC8">
      <w:r>
        <w:fldChar w:fldCharType="end"/>
      </w:r>
    </w:p>
    <w:sectPr w:rsidR="00744EC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FRS" w:date="2018-03-19T13:30:00Z" w:initials="F">
    <w:p w:rsidR="00132985" w:rsidRDefault="00132985">
      <w:pPr>
        <w:pStyle w:val="CommentText"/>
      </w:pPr>
      <w:r>
        <w:rPr>
          <w:rStyle w:val="CommentReference"/>
        </w:rPr>
        <w:annotationRef/>
      </w:r>
      <w:r>
        <w:t>En otras palabras, la inter-</w:t>
      </w:r>
      <w:proofErr w:type="spellStart"/>
      <w:r>
        <w:t>operabilidad</w:t>
      </w:r>
      <w:proofErr w:type="spellEnd"/>
    </w:p>
  </w:comment>
  <w:comment w:id="31" w:author="FRS" w:date="2018-03-19T13:35:00Z" w:initials="F">
    <w:p w:rsidR="00132985" w:rsidRDefault="00132985">
      <w:pPr>
        <w:pStyle w:val="CommentText"/>
      </w:pPr>
      <w:r>
        <w:rPr>
          <w:rStyle w:val="CommentReference"/>
        </w:rPr>
        <w:annotationRef/>
      </w:r>
      <w:r>
        <w:t>Usabilidad no me aparece en el DRAE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AE"/>
    <w:rsid w:val="0000361C"/>
    <w:rsid w:val="00020286"/>
    <w:rsid w:val="00132985"/>
    <w:rsid w:val="00231254"/>
    <w:rsid w:val="002C4CA8"/>
    <w:rsid w:val="00321D3F"/>
    <w:rsid w:val="00322E2A"/>
    <w:rsid w:val="003F2FAE"/>
    <w:rsid w:val="004039A2"/>
    <w:rsid w:val="004362AE"/>
    <w:rsid w:val="00457A15"/>
    <w:rsid w:val="00460F83"/>
    <w:rsid w:val="004A0AB9"/>
    <w:rsid w:val="005E6419"/>
    <w:rsid w:val="00613E6B"/>
    <w:rsid w:val="0063563D"/>
    <w:rsid w:val="00672FDB"/>
    <w:rsid w:val="00684283"/>
    <w:rsid w:val="00744EC8"/>
    <w:rsid w:val="008B7E4C"/>
    <w:rsid w:val="008F5E6D"/>
    <w:rsid w:val="009D6DCF"/>
    <w:rsid w:val="00AD346B"/>
    <w:rsid w:val="00AD7FB7"/>
    <w:rsid w:val="00B65BAC"/>
    <w:rsid w:val="00BA5125"/>
    <w:rsid w:val="00BE3A28"/>
    <w:rsid w:val="00C41E2D"/>
    <w:rsid w:val="00D97E11"/>
    <w:rsid w:val="00DB3F40"/>
    <w:rsid w:val="00DF15A2"/>
    <w:rsid w:val="00E02BEE"/>
    <w:rsid w:val="00E25879"/>
    <w:rsid w:val="00FC2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B65BAC"/>
    <w:pPr>
      <w:keepNext/>
      <w:keepLines/>
      <w:spacing w:before="200" w:after="0" w:line="240" w:lineRule="auto"/>
      <w:outlineLvl w:val="2"/>
    </w:pPr>
    <w:rPr>
      <w:rFonts w:asciiTheme="majorHAnsi" w:eastAsiaTheme="majorEastAsia" w:hAnsiTheme="majorHAnsi" w:cstheme="majorBidi"/>
      <w:b/>
      <w:bCs/>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65BAC"/>
    <w:pPr>
      <w:keepNext/>
      <w:keepLines/>
      <w:spacing w:before="480" w:after="240" w:line="240" w:lineRule="auto"/>
      <w:jc w:val="center"/>
    </w:pPr>
    <w:rPr>
      <w:rFonts w:asciiTheme="majorHAnsi" w:eastAsiaTheme="majorEastAsia" w:hAnsiTheme="majorHAnsi" w:cstheme="majorBidi"/>
      <w:b/>
      <w:bCs/>
      <w:i/>
      <w:sz w:val="36"/>
      <w:szCs w:val="36"/>
      <w:lang w:val="en-US"/>
    </w:rPr>
  </w:style>
  <w:style w:type="character" w:customStyle="1" w:styleId="TitleChar">
    <w:name w:val="Title Char"/>
    <w:basedOn w:val="DefaultParagraphFont"/>
    <w:link w:val="Title"/>
    <w:rsid w:val="00B65BAC"/>
    <w:rPr>
      <w:rFonts w:asciiTheme="majorHAnsi" w:eastAsiaTheme="majorEastAsia" w:hAnsiTheme="majorHAnsi" w:cstheme="majorBidi"/>
      <w:b/>
      <w:bCs/>
      <w:i/>
      <w:sz w:val="36"/>
      <w:szCs w:val="36"/>
      <w:lang w:val="en-US"/>
    </w:rPr>
  </w:style>
  <w:style w:type="paragraph" w:styleId="BodyText">
    <w:name w:val="Body Text"/>
    <w:basedOn w:val="Normal"/>
    <w:link w:val="BodyTextChar"/>
    <w:uiPriority w:val="99"/>
    <w:semiHidden/>
    <w:unhideWhenUsed/>
    <w:rsid w:val="00B65BAC"/>
    <w:pPr>
      <w:spacing w:after="120"/>
    </w:pPr>
  </w:style>
  <w:style w:type="character" w:customStyle="1" w:styleId="BodyTextChar">
    <w:name w:val="Body Text Char"/>
    <w:basedOn w:val="DefaultParagraphFont"/>
    <w:link w:val="BodyText"/>
    <w:uiPriority w:val="99"/>
    <w:semiHidden/>
    <w:rsid w:val="00B65BAC"/>
  </w:style>
  <w:style w:type="character" w:customStyle="1" w:styleId="Heading3Char">
    <w:name w:val="Heading 3 Char"/>
    <w:basedOn w:val="DefaultParagraphFont"/>
    <w:link w:val="Heading3"/>
    <w:uiPriority w:val="9"/>
    <w:rsid w:val="00B65BAC"/>
    <w:rPr>
      <w:rFonts w:asciiTheme="majorHAnsi" w:eastAsiaTheme="majorEastAsia" w:hAnsiTheme="majorHAnsi" w:cstheme="majorBidi"/>
      <w:b/>
      <w:bCs/>
      <w:i/>
      <w:sz w:val="28"/>
      <w:szCs w:val="28"/>
      <w:lang w:val="en-US"/>
    </w:rPr>
  </w:style>
  <w:style w:type="character" w:styleId="Hyperlink">
    <w:name w:val="Hyperlink"/>
    <w:basedOn w:val="DefaultParagraphFont"/>
    <w:uiPriority w:val="99"/>
    <w:unhideWhenUsed/>
    <w:rsid w:val="00744EC8"/>
    <w:rPr>
      <w:color w:val="0563C1" w:themeColor="hyperlink"/>
      <w:u w:val="single"/>
    </w:rPr>
  </w:style>
  <w:style w:type="character" w:styleId="CommentReference">
    <w:name w:val="annotation reference"/>
    <w:basedOn w:val="DefaultParagraphFont"/>
    <w:uiPriority w:val="99"/>
    <w:semiHidden/>
    <w:unhideWhenUsed/>
    <w:rsid w:val="00132985"/>
    <w:rPr>
      <w:sz w:val="16"/>
      <w:szCs w:val="16"/>
    </w:rPr>
  </w:style>
  <w:style w:type="paragraph" w:styleId="CommentText">
    <w:name w:val="annotation text"/>
    <w:basedOn w:val="Normal"/>
    <w:link w:val="CommentTextChar"/>
    <w:uiPriority w:val="99"/>
    <w:semiHidden/>
    <w:unhideWhenUsed/>
    <w:rsid w:val="00132985"/>
    <w:pPr>
      <w:spacing w:line="240" w:lineRule="auto"/>
    </w:pPr>
    <w:rPr>
      <w:sz w:val="20"/>
      <w:szCs w:val="20"/>
    </w:rPr>
  </w:style>
  <w:style w:type="character" w:customStyle="1" w:styleId="CommentTextChar">
    <w:name w:val="Comment Text Char"/>
    <w:basedOn w:val="DefaultParagraphFont"/>
    <w:link w:val="CommentText"/>
    <w:uiPriority w:val="99"/>
    <w:semiHidden/>
    <w:rsid w:val="00132985"/>
    <w:rPr>
      <w:sz w:val="20"/>
      <w:szCs w:val="20"/>
    </w:rPr>
  </w:style>
  <w:style w:type="paragraph" w:styleId="CommentSubject">
    <w:name w:val="annotation subject"/>
    <w:basedOn w:val="CommentText"/>
    <w:next w:val="CommentText"/>
    <w:link w:val="CommentSubjectChar"/>
    <w:uiPriority w:val="99"/>
    <w:semiHidden/>
    <w:unhideWhenUsed/>
    <w:rsid w:val="00132985"/>
    <w:rPr>
      <w:b/>
      <w:bCs/>
    </w:rPr>
  </w:style>
  <w:style w:type="character" w:customStyle="1" w:styleId="CommentSubjectChar">
    <w:name w:val="Comment Subject Char"/>
    <w:basedOn w:val="CommentTextChar"/>
    <w:link w:val="CommentSubject"/>
    <w:uiPriority w:val="99"/>
    <w:semiHidden/>
    <w:rsid w:val="00132985"/>
    <w:rPr>
      <w:b/>
      <w:bCs/>
      <w:sz w:val="20"/>
      <w:szCs w:val="20"/>
    </w:rPr>
  </w:style>
  <w:style w:type="paragraph" w:styleId="BalloonText">
    <w:name w:val="Balloon Text"/>
    <w:basedOn w:val="Normal"/>
    <w:link w:val="BalloonTextChar"/>
    <w:uiPriority w:val="99"/>
    <w:semiHidden/>
    <w:unhideWhenUsed/>
    <w:rsid w:val="00132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B65BAC"/>
    <w:pPr>
      <w:keepNext/>
      <w:keepLines/>
      <w:spacing w:before="200" w:after="0" w:line="240" w:lineRule="auto"/>
      <w:outlineLvl w:val="2"/>
    </w:pPr>
    <w:rPr>
      <w:rFonts w:asciiTheme="majorHAnsi" w:eastAsiaTheme="majorEastAsia" w:hAnsiTheme="majorHAnsi" w:cstheme="majorBidi"/>
      <w:b/>
      <w:bCs/>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65BAC"/>
    <w:pPr>
      <w:keepNext/>
      <w:keepLines/>
      <w:spacing w:before="480" w:after="240" w:line="240" w:lineRule="auto"/>
      <w:jc w:val="center"/>
    </w:pPr>
    <w:rPr>
      <w:rFonts w:asciiTheme="majorHAnsi" w:eastAsiaTheme="majorEastAsia" w:hAnsiTheme="majorHAnsi" w:cstheme="majorBidi"/>
      <w:b/>
      <w:bCs/>
      <w:i/>
      <w:sz w:val="36"/>
      <w:szCs w:val="36"/>
      <w:lang w:val="en-US"/>
    </w:rPr>
  </w:style>
  <w:style w:type="character" w:customStyle="1" w:styleId="TitleChar">
    <w:name w:val="Title Char"/>
    <w:basedOn w:val="DefaultParagraphFont"/>
    <w:link w:val="Title"/>
    <w:rsid w:val="00B65BAC"/>
    <w:rPr>
      <w:rFonts w:asciiTheme="majorHAnsi" w:eastAsiaTheme="majorEastAsia" w:hAnsiTheme="majorHAnsi" w:cstheme="majorBidi"/>
      <w:b/>
      <w:bCs/>
      <w:i/>
      <w:sz w:val="36"/>
      <w:szCs w:val="36"/>
      <w:lang w:val="en-US"/>
    </w:rPr>
  </w:style>
  <w:style w:type="paragraph" w:styleId="BodyText">
    <w:name w:val="Body Text"/>
    <w:basedOn w:val="Normal"/>
    <w:link w:val="BodyTextChar"/>
    <w:uiPriority w:val="99"/>
    <w:semiHidden/>
    <w:unhideWhenUsed/>
    <w:rsid w:val="00B65BAC"/>
    <w:pPr>
      <w:spacing w:after="120"/>
    </w:pPr>
  </w:style>
  <w:style w:type="character" w:customStyle="1" w:styleId="BodyTextChar">
    <w:name w:val="Body Text Char"/>
    <w:basedOn w:val="DefaultParagraphFont"/>
    <w:link w:val="BodyText"/>
    <w:uiPriority w:val="99"/>
    <w:semiHidden/>
    <w:rsid w:val="00B65BAC"/>
  </w:style>
  <w:style w:type="character" w:customStyle="1" w:styleId="Heading3Char">
    <w:name w:val="Heading 3 Char"/>
    <w:basedOn w:val="DefaultParagraphFont"/>
    <w:link w:val="Heading3"/>
    <w:uiPriority w:val="9"/>
    <w:rsid w:val="00B65BAC"/>
    <w:rPr>
      <w:rFonts w:asciiTheme="majorHAnsi" w:eastAsiaTheme="majorEastAsia" w:hAnsiTheme="majorHAnsi" w:cstheme="majorBidi"/>
      <w:b/>
      <w:bCs/>
      <w:i/>
      <w:sz w:val="28"/>
      <w:szCs w:val="28"/>
      <w:lang w:val="en-US"/>
    </w:rPr>
  </w:style>
  <w:style w:type="character" w:styleId="Hyperlink">
    <w:name w:val="Hyperlink"/>
    <w:basedOn w:val="DefaultParagraphFont"/>
    <w:uiPriority w:val="99"/>
    <w:unhideWhenUsed/>
    <w:rsid w:val="00744EC8"/>
    <w:rPr>
      <w:color w:val="0563C1" w:themeColor="hyperlink"/>
      <w:u w:val="single"/>
    </w:rPr>
  </w:style>
  <w:style w:type="character" w:styleId="CommentReference">
    <w:name w:val="annotation reference"/>
    <w:basedOn w:val="DefaultParagraphFont"/>
    <w:uiPriority w:val="99"/>
    <w:semiHidden/>
    <w:unhideWhenUsed/>
    <w:rsid w:val="00132985"/>
    <w:rPr>
      <w:sz w:val="16"/>
      <w:szCs w:val="16"/>
    </w:rPr>
  </w:style>
  <w:style w:type="paragraph" w:styleId="CommentText">
    <w:name w:val="annotation text"/>
    <w:basedOn w:val="Normal"/>
    <w:link w:val="CommentTextChar"/>
    <w:uiPriority w:val="99"/>
    <w:semiHidden/>
    <w:unhideWhenUsed/>
    <w:rsid w:val="00132985"/>
    <w:pPr>
      <w:spacing w:line="240" w:lineRule="auto"/>
    </w:pPr>
    <w:rPr>
      <w:sz w:val="20"/>
      <w:szCs w:val="20"/>
    </w:rPr>
  </w:style>
  <w:style w:type="character" w:customStyle="1" w:styleId="CommentTextChar">
    <w:name w:val="Comment Text Char"/>
    <w:basedOn w:val="DefaultParagraphFont"/>
    <w:link w:val="CommentText"/>
    <w:uiPriority w:val="99"/>
    <w:semiHidden/>
    <w:rsid w:val="00132985"/>
    <w:rPr>
      <w:sz w:val="20"/>
      <w:szCs w:val="20"/>
    </w:rPr>
  </w:style>
  <w:style w:type="paragraph" w:styleId="CommentSubject">
    <w:name w:val="annotation subject"/>
    <w:basedOn w:val="CommentText"/>
    <w:next w:val="CommentText"/>
    <w:link w:val="CommentSubjectChar"/>
    <w:uiPriority w:val="99"/>
    <w:semiHidden/>
    <w:unhideWhenUsed/>
    <w:rsid w:val="00132985"/>
    <w:rPr>
      <w:b/>
      <w:bCs/>
    </w:rPr>
  </w:style>
  <w:style w:type="character" w:customStyle="1" w:styleId="CommentSubjectChar">
    <w:name w:val="Comment Subject Char"/>
    <w:basedOn w:val="CommentTextChar"/>
    <w:link w:val="CommentSubject"/>
    <w:uiPriority w:val="99"/>
    <w:semiHidden/>
    <w:rsid w:val="00132985"/>
    <w:rPr>
      <w:b/>
      <w:bCs/>
      <w:sz w:val="20"/>
      <w:szCs w:val="20"/>
    </w:rPr>
  </w:style>
  <w:style w:type="paragraph" w:styleId="BalloonText">
    <w:name w:val="Balloon Text"/>
    <w:basedOn w:val="Normal"/>
    <w:link w:val="BalloonTextChar"/>
    <w:uiPriority w:val="99"/>
    <w:semiHidden/>
    <w:unhideWhenUsed/>
    <w:rsid w:val="00132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vs.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ivd.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iquelcaceres@gmail.com" TargetMode="External"/><Relationship Id="rId11" Type="http://schemas.openxmlformats.org/officeDocument/2006/relationships/hyperlink" Target="https://datadryad.org/" TargetMode="External"/><Relationship Id="rId5" Type="http://schemas.openxmlformats.org/officeDocument/2006/relationships/webSettings" Target="webSettings.xml"/><Relationship Id="rId10" Type="http://schemas.openxmlformats.org/officeDocument/2006/relationships/hyperlink" Target="https://github.com/miquelcaceres/VegX"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1CCA-1AC4-4167-AED5-D3C3D4C7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2778</Words>
  <Characters>15837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Miquel Decaceres</dc:creator>
  <cp:lastModifiedBy>FRS</cp:lastModifiedBy>
  <cp:revision>3</cp:revision>
  <dcterms:created xsi:type="dcterms:W3CDTF">2018-03-19T12:15:00Z</dcterms:created>
  <dcterms:modified xsi:type="dcterms:W3CDTF">2018-03-19T12:39:00Z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http://www.zotero.org/styles/ecological-modelling</vt:lpwstr>
  </property>
  <property fmtid="{D5CDD505-2E9C-101B-9397-08002B2CF9AE}" pid="3" name="Mendeley Recent Style Name 0_1">
    <vt:lpwstr>Ecological Modelling</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http://www.zotero.org/styles/environmental-modelling-and-software</vt:lpwstr>
  </property>
  <property fmtid="{D5CDD505-2E9C-101B-9397-08002B2CF9AE}" pid="7" name="Mendeley Recent Style Name 2_1">
    <vt:lpwstr>Environmental Modelling and Software</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http://www.zotero.org/styles/international-journal-of-wildland-fire</vt:lpwstr>
  </property>
  <property fmtid="{D5CDD505-2E9C-101B-9397-08002B2CF9AE}" pid="13" name="Mendeley Recent Style Name 5_1">
    <vt:lpwstr>International Journal of Wildland Fire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f285f16d-157a-325e-b7b4-22f769f83fc5</vt:lpwstr>
  </property>
  <property fmtid="{D5CDD505-2E9C-101B-9397-08002B2CF9AE}" pid="24" name="Mendeley Citation Style_1">
    <vt:lpwstr>http://www.zotero.org/styles/journal-of-vegetation-science</vt:lpwstr>
  </property>
</Properties>
</file>