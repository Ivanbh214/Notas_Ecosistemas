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865" w:rsidRPr="003A55DA" w:rsidRDefault="009B3D2F">
      <w:pPr>
        <w:pStyle w:val="Title"/>
      </w:pPr>
      <w:r w:rsidRPr="003A55DA">
        <w:t xml:space="preserve">Procesadores de texto </w:t>
      </w:r>
      <w:proofErr w:type="spellStart"/>
      <w:r w:rsidRPr="003A55DA">
        <w:t>Markup</w:t>
      </w:r>
      <w:proofErr w:type="spellEnd"/>
      <w:r w:rsidRPr="003A55DA">
        <w:t>: más allá de MS Word</w:t>
      </w:r>
    </w:p>
    <w:p w:rsidR="005A2865" w:rsidRDefault="009B3D2F">
      <w:pPr>
        <w:pStyle w:val="Author"/>
      </w:pPr>
      <w:r>
        <w:t>Hugo Saiz</w:t>
      </w:r>
      <w:r>
        <w:rPr>
          <w:vertAlign w:val="superscript"/>
        </w:rPr>
        <w:t>1</w:t>
      </w:r>
    </w:p>
    <w:p w:rsidR="005A2865" w:rsidRDefault="009B3D2F">
      <w:pPr>
        <w:pStyle w:val="Compact"/>
        <w:numPr>
          <w:ilvl w:val="0"/>
          <w:numId w:val="15"/>
        </w:numPr>
      </w:pPr>
      <w:proofErr w:type="spellStart"/>
      <w:r w:rsidRPr="003A55DA">
        <w:t>Departmento</w:t>
      </w:r>
      <w:proofErr w:type="spellEnd"/>
      <w:r w:rsidRPr="003A55DA">
        <w:t xml:space="preserve"> de Biología y Geología, Física y Química Inorgánica, Escuela Superior de Ciencias Experimentales y Tecnología, Universidad Rey Juan Carlos. </w:t>
      </w:r>
      <w:r>
        <w:t xml:space="preserve">C/ </w:t>
      </w:r>
      <w:proofErr w:type="spellStart"/>
      <w:r>
        <w:t>Tulipán</w:t>
      </w:r>
      <w:proofErr w:type="spellEnd"/>
      <w:r>
        <w:t xml:space="preserve"> s/n, 28933 Móstoles, ESPAÑA</w:t>
      </w:r>
    </w:p>
    <w:p w:rsidR="005A2865" w:rsidRPr="003A55DA" w:rsidRDefault="009B3D2F">
      <w:r w:rsidRPr="003A55DA">
        <w:t>Autor para correspondencia: Hugo Saiz [</w:t>
      </w:r>
      <w:hyperlink r:id="rId8">
        <w:r w:rsidRPr="003A55DA">
          <w:rPr>
            <w:rStyle w:val="Hyperlink"/>
          </w:rPr>
          <w:t>saizhugo@gmail.com</w:t>
        </w:r>
      </w:hyperlink>
      <w:r w:rsidRPr="003A55DA">
        <w:t>]</w:t>
      </w:r>
    </w:p>
    <w:p w:rsidR="005A2865" w:rsidRPr="003A55DA" w:rsidRDefault="009B3D2F">
      <w:pPr>
        <w:pStyle w:val="Heading1"/>
      </w:pPr>
      <w:bookmarkStart w:id="0" w:name="palabras-clave"/>
      <w:bookmarkEnd w:id="0"/>
      <w:r w:rsidRPr="003A55DA">
        <w:t>Palabras clave</w:t>
      </w:r>
    </w:p>
    <w:p w:rsidR="005A2865" w:rsidRPr="003A55DA" w:rsidRDefault="009B3D2F">
      <w:r w:rsidRPr="003A55DA">
        <w:t xml:space="preserve">Procesador de texto; Lenguaje </w:t>
      </w:r>
      <w:proofErr w:type="spellStart"/>
      <w:r w:rsidRPr="003A55DA">
        <w:t>Markdown</w:t>
      </w:r>
      <w:proofErr w:type="spellEnd"/>
      <w:r w:rsidRPr="003A55DA">
        <w:t xml:space="preserve">; Lenguaje Text; </w:t>
      </w:r>
      <w:proofErr w:type="spellStart"/>
      <w:r w:rsidRPr="003A55DA">
        <w:t>RMarkdown</w:t>
      </w:r>
      <w:proofErr w:type="spellEnd"/>
    </w:p>
    <w:p w:rsidR="005A2865" w:rsidRDefault="009B3D2F">
      <w:pPr>
        <w:pStyle w:val="Heading1"/>
      </w:pPr>
      <w:bookmarkStart w:id="1" w:name="keywords"/>
      <w:bookmarkEnd w:id="1"/>
      <w:r>
        <w:t>Keywords</w:t>
      </w:r>
    </w:p>
    <w:p w:rsidR="005A2865" w:rsidRDefault="009B3D2F">
      <w:r>
        <w:t>Text processor; Markdown language; Text language; Rmarkdown</w:t>
      </w:r>
    </w:p>
    <w:p w:rsidR="005A2865" w:rsidRPr="003A55DA" w:rsidRDefault="009B3D2F">
      <w:pPr>
        <w:rPr>
          <w:lang w:val="es-ES"/>
        </w:rPr>
      </w:pPr>
      <w:r w:rsidRPr="003A55DA">
        <w:rPr>
          <w:lang w:val="es-ES"/>
        </w:rPr>
        <w:t>Con</w:t>
      </w:r>
      <w:r w:rsidRPr="003A55DA">
        <w:rPr>
          <w:lang w:val="es-ES"/>
        </w:rPr>
        <w:t xml:space="preserve"> la aparición del lenguaje de programación R los ecólogos hemos empezado a perder el miedo a los programas informáticos que sustituyen los </w:t>
      </w:r>
      <w:proofErr w:type="spellStart"/>
      <w:r w:rsidRPr="003A55DA">
        <w:rPr>
          <w:lang w:val="es-ES"/>
        </w:rPr>
        <w:t>clicks</w:t>
      </w:r>
      <w:proofErr w:type="spellEnd"/>
      <w:r w:rsidRPr="003A55DA">
        <w:rPr>
          <w:lang w:val="es-ES"/>
        </w:rPr>
        <w:t xml:space="preserve"> de ratón en menús y pestañas por el uso del teclado para escribir líneas de comando. El principal motivo de el</w:t>
      </w:r>
      <w:r w:rsidRPr="003A55DA">
        <w:rPr>
          <w:lang w:val="es-ES"/>
        </w:rPr>
        <w:t>lo es que R proporciona unas ventajas que otros programas de análisis estadístico no tienen (</w:t>
      </w:r>
      <w:del w:id="2" w:author="FRS" w:date="2017-11-07T12:48:00Z">
        <w:r w:rsidRPr="003A55DA" w:rsidDel="003A55DA">
          <w:rPr>
            <w:i/>
            <w:lang w:val="es-ES"/>
          </w:rPr>
          <w:delText>e.g</w:delText>
        </w:r>
      </w:del>
      <w:ins w:id="3" w:author="FRS" w:date="2017-11-07T12:48:00Z">
        <w:r w:rsidR="003A55DA" w:rsidRPr="003A55DA">
          <w:rPr>
            <w:i/>
            <w:lang w:val="es-ES"/>
          </w:rPr>
          <w:t>p</w:t>
        </w:r>
        <w:r w:rsidR="003A55DA">
          <w:rPr>
            <w:i/>
            <w:lang w:val="es-ES"/>
          </w:rPr>
          <w:t>.ej</w:t>
        </w:r>
      </w:ins>
      <w:r w:rsidRPr="003A55DA">
        <w:rPr>
          <w:i/>
          <w:lang w:val="es-ES"/>
        </w:rPr>
        <w:t>.</w:t>
      </w:r>
      <w:r w:rsidRPr="003A55DA">
        <w:rPr>
          <w:lang w:val="es-ES"/>
        </w:rPr>
        <w:t xml:space="preserve"> es gratuito y de código abierto, permite realizar casi cualquier análisis y reproducirlo en otro ordenador, se actualiza constantemente, </w:t>
      </w:r>
      <w:proofErr w:type="spellStart"/>
      <w:r w:rsidRPr="003A55DA">
        <w:rPr>
          <w:lang w:val="es-ES"/>
        </w:rPr>
        <w:t>etc</w:t>
      </w:r>
      <w:proofErr w:type="spellEnd"/>
      <w:r w:rsidRPr="003A55DA">
        <w:rPr>
          <w:lang w:val="es-ES"/>
        </w:rPr>
        <w:t>), por lo que el e</w:t>
      </w:r>
      <w:r w:rsidRPr="003A55DA">
        <w:rPr>
          <w:lang w:val="es-ES"/>
        </w:rPr>
        <w:t xml:space="preserve">sfuerzo dedicado a aprender R es una inversión que en el futuro nos permitirá resolver nuestros problemas de manera más eficiente. En esta nota voy a presentaros alternativas </w:t>
      </w:r>
      <w:del w:id="4" w:author="FRS" w:date="2017-11-07T12:49:00Z">
        <w:r w:rsidRPr="003A55DA" w:rsidDel="003A55DA">
          <w:rPr>
            <w:lang w:val="es-ES"/>
          </w:rPr>
          <w:delText xml:space="preserve">basadas en comandos </w:delText>
        </w:r>
      </w:del>
      <w:r w:rsidRPr="003A55DA">
        <w:rPr>
          <w:lang w:val="es-ES"/>
        </w:rPr>
        <w:t>a los procesadores de texto tradicionales (</w:t>
      </w:r>
      <w:proofErr w:type="spellStart"/>
      <w:r w:rsidRPr="003A55DA">
        <w:rPr>
          <w:i/>
          <w:highlight w:val="yellow"/>
          <w:lang w:val="es-ES"/>
        </w:rPr>
        <w:t>e.g</w:t>
      </w:r>
      <w:proofErr w:type="spellEnd"/>
      <w:r w:rsidRPr="003A55DA">
        <w:rPr>
          <w:i/>
          <w:lang w:val="es-ES"/>
        </w:rPr>
        <w:t>.</w:t>
      </w:r>
      <w:r w:rsidRPr="003A55DA">
        <w:rPr>
          <w:lang w:val="es-ES"/>
        </w:rPr>
        <w:t xml:space="preserve"> MS Word) y co</w:t>
      </w:r>
      <w:r w:rsidRPr="003A55DA">
        <w:rPr>
          <w:lang w:val="es-ES"/>
        </w:rPr>
        <w:t>mentaré qué beneficios pueden suponer para realizar trabajos científicos.</w:t>
      </w:r>
    </w:p>
    <w:p w:rsidR="005A2865" w:rsidRPr="003A55DA" w:rsidRDefault="009B3D2F">
      <w:pPr>
        <w:pStyle w:val="BodyText"/>
        <w:rPr>
          <w:lang w:val="es-ES"/>
        </w:rPr>
      </w:pPr>
      <w:r w:rsidRPr="003A55DA">
        <w:rPr>
          <w:lang w:val="es-ES"/>
        </w:rPr>
        <w:t>Los procesadores de texto por comandos se basan en una idea sencilla. Cuando escribimos un código informático, cada línea de código que escribimos le indica al programa la acción a r</w:t>
      </w:r>
      <w:r w:rsidRPr="003A55DA">
        <w:rPr>
          <w:lang w:val="es-ES"/>
        </w:rPr>
        <w:t>ealizar. Por ejemplo, cuando en R escribimos:</w:t>
      </w:r>
    </w:p>
    <w:p w:rsidR="005A2865" w:rsidRPr="003A55DA" w:rsidRDefault="009B3D2F">
      <w:pPr>
        <w:rPr>
          <w:lang w:val="es-ES"/>
        </w:rPr>
      </w:pPr>
      <w:r w:rsidRPr="003A55DA">
        <w:rPr>
          <w:rStyle w:val="VerbatimChar"/>
          <w:lang w:val="es-ES"/>
        </w:rPr>
        <w:t xml:space="preserve">     </w:t>
      </w:r>
      <w:r w:rsidRPr="003A55DA">
        <w:rPr>
          <w:rStyle w:val="VerbatimChar"/>
          <w:lang w:val="es-ES"/>
        </w:rPr>
        <w:t>x</w:t>
      </w:r>
      <w:ins w:id="5" w:author="FRS" w:date="2017-11-07T12:50:00Z">
        <w:r w:rsidR="003A55DA">
          <w:rPr>
            <w:rStyle w:val="VerbatimChar"/>
            <w:lang w:val="es-ES"/>
          </w:rPr>
          <w:t xml:space="preserve"> </w:t>
        </w:r>
      </w:ins>
      <w:r w:rsidRPr="003A55DA">
        <w:rPr>
          <w:rStyle w:val="VerbatimChar"/>
          <w:lang w:val="es-ES"/>
        </w:rPr>
        <w:t>&lt;-</w:t>
      </w:r>
      <w:ins w:id="6" w:author="FRS" w:date="2017-11-07T12:50:00Z">
        <w:r w:rsidR="003A55DA">
          <w:rPr>
            <w:rStyle w:val="VerbatimChar"/>
            <w:lang w:val="es-ES"/>
          </w:rPr>
          <w:t xml:space="preserve"> </w:t>
        </w:r>
      </w:ins>
      <w:r w:rsidRPr="003A55DA">
        <w:rPr>
          <w:rStyle w:val="VerbatimChar"/>
          <w:lang w:val="es-ES"/>
        </w:rPr>
        <w:t>mean(</w:t>
      </w:r>
      <w:proofErr w:type="gramStart"/>
      <w:r w:rsidRPr="003A55DA">
        <w:rPr>
          <w:rStyle w:val="VerbatimChar"/>
          <w:lang w:val="es-ES"/>
        </w:rPr>
        <w:t>c(</w:t>
      </w:r>
      <w:proofErr w:type="gramEnd"/>
      <w:r w:rsidRPr="003A55DA">
        <w:rPr>
          <w:rStyle w:val="VerbatimChar"/>
          <w:lang w:val="es-ES"/>
        </w:rPr>
        <w:t>1,2,3))</w:t>
      </w:r>
    </w:p>
    <w:p w:rsidR="005A2865" w:rsidRPr="003A55DA" w:rsidRDefault="009B3D2F">
      <w:pPr>
        <w:rPr>
          <w:lang w:val="es-ES"/>
        </w:rPr>
      </w:pPr>
      <w:proofErr w:type="gramStart"/>
      <w:r w:rsidRPr="003A55DA">
        <w:rPr>
          <w:lang w:val="es-ES"/>
        </w:rPr>
        <w:t>estamos</w:t>
      </w:r>
      <w:proofErr w:type="gramEnd"/>
      <w:r w:rsidRPr="003A55DA">
        <w:rPr>
          <w:lang w:val="es-ES"/>
        </w:rPr>
        <w:t xml:space="preserve"> indicando al programa que cree un objeto "x" que contenga la información "promedio de los número 1, 2 y 3". Al ejecutar esta línea obtenemos un objeto x con valor dos.</w:t>
      </w:r>
    </w:p>
    <w:p w:rsidR="005A2865" w:rsidRPr="003A55DA" w:rsidRDefault="009B3D2F">
      <w:pPr>
        <w:pStyle w:val="BodyText"/>
        <w:rPr>
          <w:lang w:val="es-ES"/>
        </w:rPr>
      </w:pPr>
      <w:r w:rsidRPr="003A55DA">
        <w:rPr>
          <w:lang w:val="es-ES"/>
        </w:rPr>
        <w:t>Del mismo m</w:t>
      </w:r>
      <w:r w:rsidRPr="003A55DA">
        <w:rPr>
          <w:lang w:val="es-ES"/>
        </w:rPr>
        <w:t>odo, en procesadores de texto basados en comandos podemos indicar mediante código qué formato queremos que tengan las palabras (</w:t>
      </w:r>
      <w:proofErr w:type="spellStart"/>
      <w:r w:rsidRPr="003A55DA">
        <w:rPr>
          <w:i/>
          <w:lang w:val="es-ES"/>
        </w:rPr>
        <w:t>e.g</w:t>
      </w:r>
      <w:proofErr w:type="spellEnd"/>
      <w:r w:rsidRPr="003A55DA">
        <w:rPr>
          <w:i/>
          <w:lang w:val="es-ES"/>
        </w:rPr>
        <w:t>.</w:t>
      </w:r>
      <w:r w:rsidRPr="003A55DA">
        <w:rPr>
          <w:lang w:val="es-ES"/>
        </w:rPr>
        <w:t xml:space="preserve"> cursiva, negrita), los párrafos (</w:t>
      </w:r>
      <w:proofErr w:type="spellStart"/>
      <w:r w:rsidRPr="003A55DA">
        <w:rPr>
          <w:i/>
          <w:lang w:val="es-ES"/>
        </w:rPr>
        <w:t>e.g</w:t>
      </w:r>
      <w:proofErr w:type="spellEnd"/>
      <w:r w:rsidRPr="003A55DA">
        <w:rPr>
          <w:i/>
          <w:lang w:val="es-ES"/>
        </w:rPr>
        <w:t>.</w:t>
      </w:r>
      <w:r w:rsidRPr="003A55DA">
        <w:rPr>
          <w:lang w:val="es-ES"/>
        </w:rPr>
        <w:t xml:space="preserve"> sangrados, separación entre párrafos) e incluso el documento entero (</w:t>
      </w:r>
      <w:proofErr w:type="spellStart"/>
      <w:r w:rsidRPr="003A55DA">
        <w:rPr>
          <w:i/>
          <w:lang w:val="es-ES"/>
        </w:rPr>
        <w:t>e.g</w:t>
      </w:r>
      <w:proofErr w:type="spellEnd"/>
      <w:r w:rsidRPr="003A55DA">
        <w:rPr>
          <w:i/>
          <w:lang w:val="es-ES"/>
        </w:rPr>
        <w:t>.</w:t>
      </w:r>
      <w:r w:rsidRPr="003A55DA">
        <w:rPr>
          <w:lang w:val="es-ES"/>
        </w:rPr>
        <w:t xml:space="preserve"> numeración </w:t>
      </w:r>
      <w:r w:rsidRPr="003A55DA">
        <w:rPr>
          <w:lang w:val="es-ES"/>
        </w:rPr>
        <w:t xml:space="preserve">de páginas, </w:t>
      </w:r>
      <w:r w:rsidRPr="003A55DA">
        <w:rPr>
          <w:lang w:val="es-ES"/>
        </w:rPr>
        <w:lastRenderedPageBreak/>
        <w:t xml:space="preserve">interlineados). Por ejemplo, en </w:t>
      </w:r>
      <w:proofErr w:type="spellStart"/>
      <w:r w:rsidRPr="003A55DA">
        <w:rPr>
          <w:lang w:val="es-ES"/>
        </w:rPr>
        <w:t>Markdown</w:t>
      </w:r>
      <w:proofErr w:type="spellEnd"/>
      <w:r w:rsidRPr="003A55DA">
        <w:rPr>
          <w:lang w:val="es-ES"/>
        </w:rPr>
        <w:t xml:space="preserve"> (un lenguaje para escribir mediante comandos) cuando escribimos:</w:t>
      </w:r>
    </w:p>
    <w:p w:rsidR="005A2865" w:rsidRPr="003A55DA" w:rsidRDefault="009B3D2F">
      <w:pPr>
        <w:rPr>
          <w:lang w:val="es-ES"/>
        </w:rPr>
      </w:pPr>
      <w:r w:rsidRPr="003A55DA">
        <w:rPr>
          <w:rStyle w:val="VerbatimChar"/>
          <w:lang w:val="es-ES"/>
        </w:rPr>
        <w:t xml:space="preserve">     **Negrita** y *cursiva*</w:t>
      </w:r>
      <w:del w:id="7" w:author="FRS" w:date="2017-11-07T12:51:00Z">
        <w:r w:rsidRPr="003A55DA" w:rsidDel="003A55DA">
          <w:rPr>
            <w:rStyle w:val="VerbatimChar"/>
            <w:lang w:val="es-ES"/>
          </w:rPr>
          <w:delText>`</w:delText>
        </w:r>
      </w:del>
    </w:p>
    <w:p w:rsidR="005A2865" w:rsidRPr="003A55DA" w:rsidRDefault="009B3D2F">
      <w:pPr>
        <w:rPr>
          <w:lang w:val="es-ES"/>
        </w:rPr>
      </w:pPr>
      <w:proofErr w:type="gramStart"/>
      <w:r w:rsidRPr="003A55DA">
        <w:rPr>
          <w:lang w:val="es-ES"/>
        </w:rPr>
        <w:t>el</w:t>
      </w:r>
      <w:proofErr w:type="gramEnd"/>
      <w:r w:rsidRPr="003A55DA">
        <w:rPr>
          <w:lang w:val="es-ES"/>
        </w:rPr>
        <w:t xml:space="preserve"> resultado es "</w:t>
      </w:r>
      <w:r w:rsidRPr="003A55DA">
        <w:rPr>
          <w:b/>
          <w:lang w:val="es-ES"/>
        </w:rPr>
        <w:t>Negrita</w:t>
      </w:r>
      <w:r w:rsidRPr="003A55DA">
        <w:rPr>
          <w:lang w:val="es-ES"/>
        </w:rPr>
        <w:t xml:space="preserve"> y </w:t>
      </w:r>
      <w:r w:rsidRPr="003A55DA">
        <w:rPr>
          <w:i/>
          <w:lang w:val="es-ES"/>
        </w:rPr>
        <w:t>cursiva</w:t>
      </w:r>
      <w:r w:rsidRPr="003A55DA">
        <w:rPr>
          <w:lang w:val="es-ES"/>
        </w:rPr>
        <w:t>".</w:t>
      </w:r>
    </w:p>
    <w:p w:rsidR="005A2865" w:rsidRPr="003A55DA" w:rsidRDefault="009B3D2F">
      <w:pPr>
        <w:pStyle w:val="BodyText"/>
      </w:pPr>
      <w:r w:rsidRPr="003A55DA">
        <w:rPr>
          <w:lang w:val="es-ES"/>
        </w:rPr>
        <w:t xml:space="preserve">Existen diferentes procesadores de texto basados en comandos, como </w:t>
      </w:r>
      <w:r>
        <w:fldChar w:fldCharType="begin"/>
      </w:r>
      <w:r w:rsidRPr="00EE500F">
        <w:rPr>
          <w:lang w:val="es-ES"/>
          <w:rPrChange w:id="8" w:author="FRS" w:date="2017-11-07T13:02:00Z">
            <w:rPr/>
          </w:rPrChange>
        </w:rPr>
        <w:instrText xml:space="preserve"> H</w:instrText>
      </w:r>
      <w:r w:rsidRPr="00EE500F">
        <w:rPr>
          <w:lang w:val="es-ES"/>
          <w:rPrChange w:id="9" w:author="FRS" w:date="2017-11-07T13:02:00Z">
            <w:rPr/>
          </w:rPrChange>
        </w:rPr>
        <w:instrText xml:space="preserve">YPERLINK "https://www.latex-project.org/" \h </w:instrText>
      </w:r>
      <w:r>
        <w:fldChar w:fldCharType="separate"/>
      </w:r>
      <w:proofErr w:type="spellStart"/>
      <w:r w:rsidRPr="00EE500F">
        <w:rPr>
          <w:rStyle w:val="Hyperlink"/>
        </w:rPr>
        <w:t>Late</w:t>
      </w:r>
      <w:del w:id="10" w:author="FRS" w:date="2017-11-07T13:02:00Z">
        <w:r w:rsidRPr="00EE500F" w:rsidDel="00EE500F">
          <w:rPr>
            <w:rStyle w:val="Hyperlink"/>
          </w:rPr>
          <w:delText>x</w:delText>
        </w:r>
      </w:del>
      <w:r>
        <w:rPr>
          <w:rStyle w:val="Hyperlink"/>
        </w:rPr>
        <w:fldChar w:fldCharType="end"/>
      </w:r>
      <w:ins w:id="11" w:author="FRS" w:date="2017-11-07T13:02:00Z">
        <w:r w:rsidR="00EE500F" w:rsidRPr="00EE500F">
          <w:rPr>
            <w:rStyle w:val="Hyperlink"/>
          </w:rPr>
          <w:t>X</w:t>
        </w:r>
      </w:ins>
      <w:proofErr w:type="spellEnd"/>
      <w:r w:rsidRPr="00EE500F">
        <w:t xml:space="preserve"> o los programas basados en lenguaje </w:t>
      </w:r>
      <w:proofErr w:type="spellStart"/>
      <w:r w:rsidRPr="00EE500F">
        <w:t>Markdown</w:t>
      </w:r>
      <w:proofErr w:type="spellEnd"/>
      <w:r w:rsidRPr="00EE500F">
        <w:t xml:space="preserve">. </w:t>
      </w:r>
      <w:proofErr w:type="spellStart"/>
      <w:r w:rsidRPr="003A55DA">
        <w:t>Además</w:t>
      </w:r>
      <w:proofErr w:type="spellEnd"/>
      <w:r w:rsidRPr="003A55DA">
        <w:t xml:space="preserve">, </w:t>
      </w:r>
      <w:proofErr w:type="spellStart"/>
      <w:r w:rsidRPr="003A55DA">
        <w:t>incluso</w:t>
      </w:r>
      <w:proofErr w:type="spellEnd"/>
      <w:r w:rsidRPr="003A55DA">
        <w:t xml:space="preserve"> R </w:t>
      </w:r>
      <w:proofErr w:type="spellStart"/>
      <w:r w:rsidRPr="003A55DA">
        <w:t>tiene</w:t>
      </w:r>
      <w:proofErr w:type="spellEnd"/>
      <w:r w:rsidRPr="003A55DA">
        <w:t xml:space="preserve"> un paquete específico (</w:t>
      </w:r>
      <w:proofErr w:type="spellStart"/>
      <w:r>
        <w:fldChar w:fldCharType="begin"/>
      </w:r>
      <w:r w:rsidRPr="003A55DA">
        <w:instrText xml:space="preserve"> HYPERLINK "http://rmarkdown.rstudio.com/" \h </w:instrText>
      </w:r>
      <w:r>
        <w:fldChar w:fldCharType="separate"/>
      </w:r>
      <w:r w:rsidRPr="003A55DA">
        <w:rPr>
          <w:rStyle w:val="Hyperlink"/>
        </w:rPr>
        <w:t>Rmarkdown</w:t>
      </w:r>
      <w:proofErr w:type="spellEnd"/>
      <w:r>
        <w:rPr>
          <w:rStyle w:val="Hyperlink"/>
        </w:rPr>
        <w:fldChar w:fldCharType="end"/>
      </w:r>
      <w:r w:rsidRPr="003A55DA">
        <w:t>) que permite crear textos dentro de la propia consol</w:t>
      </w:r>
      <w:r w:rsidRPr="003A55DA">
        <w:t xml:space="preserve">a de R y combinarlos fácilmente con otras salidas del programa. Así, es posible añadir las figuras y tablas en el texto directamente conforme las vamos creando en R. El poder combinar diferentes funciones como analizar datos y escribir textos dentro de un </w:t>
      </w:r>
      <w:r w:rsidRPr="003A55DA">
        <w:t>mismo programa supone varias ventajas, como por ejemplo permitir el intercambio de información entre usuarios sin tener que recurrir al envío de varios ficheros. Es por ello que en los últimos años varios usuarios han propuesto el uso generalizado en cienc</w:t>
      </w:r>
      <w:r w:rsidRPr="003A55DA">
        <w:t>ia de estos programas sobre los procesadores de texto tradicionales.</w:t>
      </w:r>
    </w:p>
    <w:p w:rsidR="005A2865" w:rsidRPr="003A55DA" w:rsidRDefault="009B3D2F">
      <w:pPr>
        <w:pStyle w:val="BodyText"/>
      </w:pPr>
      <w:r w:rsidRPr="003A55DA">
        <w:t>En general, los partidarios de los procesadores de texto basados en comandos presentan diferentes ventajas que harían de estas herramientas más deseables en investigación:</w:t>
      </w:r>
    </w:p>
    <w:p w:rsidR="005A2865" w:rsidRPr="00AC4B1A" w:rsidRDefault="009B3D2F">
      <w:pPr>
        <w:numPr>
          <w:ilvl w:val="0"/>
          <w:numId w:val="16"/>
        </w:numPr>
      </w:pPr>
      <w:r w:rsidRPr="003A55DA">
        <w:rPr>
          <w:i/>
        </w:rPr>
        <w:t>Permiten inclui</w:t>
      </w:r>
      <w:r w:rsidRPr="003A55DA">
        <w:rPr>
          <w:i/>
        </w:rPr>
        <w:t>r ecuaciones de manera más sencilla</w:t>
      </w:r>
      <w:r w:rsidRPr="003A55DA">
        <w:t xml:space="preserve">. Existen disciplinas científicas como matemáticas y </w:t>
      </w:r>
      <w:proofErr w:type="gramStart"/>
      <w:r w:rsidRPr="003A55DA">
        <w:t>física</w:t>
      </w:r>
      <w:proofErr w:type="gramEnd"/>
      <w:r w:rsidRPr="003A55DA">
        <w:t xml:space="preserve"> donde el uso de ecuaciones en artículos científicos es común. Por ello, es necesario contar con un procesador de texto que permita escribir ecuaciones de forma r</w:t>
      </w:r>
      <w:r w:rsidRPr="003A55DA">
        <w:t xml:space="preserve">ápida y simple. </w:t>
      </w:r>
      <w:r w:rsidRPr="00AC4B1A">
        <w:t xml:space="preserve">Si </w:t>
      </w:r>
      <w:proofErr w:type="spellStart"/>
      <w:r w:rsidRPr="00AC4B1A">
        <w:t>bien</w:t>
      </w:r>
      <w:proofErr w:type="spellEnd"/>
      <w:r w:rsidRPr="00AC4B1A">
        <w:t xml:space="preserve"> </w:t>
      </w:r>
      <w:proofErr w:type="spellStart"/>
      <w:r w:rsidRPr="00AC4B1A">
        <w:t>es</w:t>
      </w:r>
      <w:proofErr w:type="spellEnd"/>
      <w:r w:rsidRPr="00AC4B1A">
        <w:t xml:space="preserve"> </w:t>
      </w:r>
      <w:proofErr w:type="spellStart"/>
      <w:r w:rsidRPr="00AC4B1A">
        <w:t>cierto</w:t>
      </w:r>
      <w:proofErr w:type="spellEnd"/>
      <w:r w:rsidRPr="00AC4B1A">
        <w:t xml:space="preserve"> que MS Word ha </w:t>
      </w:r>
      <w:proofErr w:type="spellStart"/>
      <w:r w:rsidRPr="00AC4B1A">
        <w:t>mejorado</w:t>
      </w:r>
      <w:proofErr w:type="spellEnd"/>
      <w:r w:rsidRPr="00AC4B1A">
        <w:t xml:space="preserve"> mucho </w:t>
      </w:r>
      <w:proofErr w:type="spellStart"/>
      <w:r w:rsidRPr="00AC4B1A">
        <w:t>incluyendo</w:t>
      </w:r>
      <w:proofErr w:type="spellEnd"/>
      <w:r w:rsidRPr="00AC4B1A">
        <w:t xml:space="preserve"> </w:t>
      </w:r>
      <w:commentRangeStart w:id="12"/>
      <w:proofErr w:type="spellStart"/>
      <w:r w:rsidRPr="00AC4B1A">
        <w:t>pluggins</w:t>
      </w:r>
      <w:commentRangeEnd w:id="12"/>
      <w:proofErr w:type="spellEnd"/>
      <w:r w:rsidR="00AC4B1A">
        <w:rPr>
          <w:rStyle w:val="CommentReference"/>
        </w:rPr>
        <w:commentReference w:id="12"/>
      </w:r>
      <w:r w:rsidRPr="00AC4B1A">
        <w:t xml:space="preserve"> </w:t>
      </w:r>
      <w:proofErr w:type="spellStart"/>
      <w:r w:rsidRPr="00AC4B1A">
        <w:t>como</w:t>
      </w:r>
      <w:proofErr w:type="spellEnd"/>
      <w:r w:rsidRPr="00AC4B1A">
        <w:t xml:space="preserve"> </w:t>
      </w:r>
      <w:hyperlink r:id="rId10">
        <w:proofErr w:type="spellStart"/>
        <w:r w:rsidRPr="00AC4B1A">
          <w:rPr>
            <w:rStyle w:val="Hyperlink"/>
          </w:rPr>
          <w:t>MathType</w:t>
        </w:r>
        <w:proofErr w:type="spellEnd"/>
      </w:hyperlink>
      <w:r w:rsidRPr="00AC4B1A">
        <w:t xml:space="preserve">, </w:t>
      </w:r>
      <w:proofErr w:type="spellStart"/>
      <w:r w:rsidRPr="00AC4B1A">
        <w:t>los</w:t>
      </w:r>
      <w:proofErr w:type="spellEnd"/>
      <w:r w:rsidRPr="00AC4B1A">
        <w:t xml:space="preserve"> </w:t>
      </w:r>
      <w:proofErr w:type="spellStart"/>
      <w:r w:rsidRPr="00AC4B1A">
        <w:t>matemáticos</w:t>
      </w:r>
      <w:proofErr w:type="spellEnd"/>
      <w:r w:rsidRPr="00AC4B1A">
        <w:t xml:space="preserve"> y </w:t>
      </w:r>
      <w:proofErr w:type="spellStart"/>
      <w:r w:rsidRPr="00AC4B1A">
        <w:t>físicos</w:t>
      </w:r>
      <w:proofErr w:type="spellEnd"/>
      <w:r w:rsidRPr="00AC4B1A">
        <w:t xml:space="preserve"> </w:t>
      </w:r>
      <w:proofErr w:type="spellStart"/>
      <w:r w:rsidRPr="00AC4B1A">
        <w:t>prefieren</w:t>
      </w:r>
      <w:proofErr w:type="spellEnd"/>
      <w:r w:rsidRPr="00AC4B1A">
        <w:t xml:space="preserve"> </w:t>
      </w:r>
      <w:proofErr w:type="spellStart"/>
      <w:r w:rsidRPr="00AC4B1A">
        <w:t>utilizar</w:t>
      </w:r>
      <w:proofErr w:type="spellEnd"/>
      <w:r w:rsidRPr="00AC4B1A">
        <w:t xml:space="preserve"> </w:t>
      </w:r>
      <w:proofErr w:type="spellStart"/>
      <w:r w:rsidRPr="00AC4B1A">
        <w:t>procesadores</w:t>
      </w:r>
      <w:proofErr w:type="spellEnd"/>
      <w:r w:rsidRPr="00AC4B1A">
        <w:t xml:space="preserve"> de </w:t>
      </w:r>
      <w:proofErr w:type="spellStart"/>
      <w:r w:rsidRPr="00AC4B1A">
        <w:t>texto</w:t>
      </w:r>
      <w:proofErr w:type="spellEnd"/>
      <w:r w:rsidRPr="00AC4B1A">
        <w:t xml:space="preserve"> </w:t>
      </w:r>
      <w:proofErr w:type="spellStart"/>
      <w:r w:rsidRPr="00AC4B1A">
        <w:t>por</w:t>
      </w:r>
      <w:proofErr w:type="spellEnd"/>
      <w:r w:rsidRPr="00AC4B1A">
        <w:t xml:space="preserve"> </w:t>
      </w:r>
      <w:proofErr w:type="spellStart"/>
      <w:r w:rsidRPr="00AC4B1A">
        <w:t>comandos</w:t>
      </w:r>
      <w:proofErr w:type="spellEnd"/>
      <w:r w:rsidRPr="00AC4B1A">
        <w:t xml:space="preserve"> para </w:t>
      </w:r>
      <w:proofErr w:type="spellStart"/>
      <w:r w:rsidRPr="00AC4B1A">
        <w:t>escribir</w:t>
      </w:r>
      <w:proofErr w:type="spellEnd"/>
      <w:r w:rsidRPr="00AC4B1A">
        <w:t xml:space="preserve"> </w:t>
      </w:r>
      <w:proofErr w:type="spellStart"/>
      <w:r w:rsidRPr="00AC4B1A">
        <w:t>sus</w:t>
      </w:r>
      <w:proofErr w:type="spellEnd"/>
      <w:r w:rsidRPr="00AC4B1A">
        <w:t xml:space="preserve"> </w:t>
      </w:r>
      <w:proofErr w:type="spellStart"/>
      <w:r w:rsidRPr="00AC4B1A">
        <w:t>trabajos</w:t>
      </w:r>
      <w:proofErr w:type="spellEnd"/>
      <w:r w:rsidRPr="00AC4B1A">
        <w:t xml:space="preserve"> </w:t>
      </w:r>
      <w:proofErr w:type="spellStart"/>
      <w:r w:rsidRPr="00AC4B1A">
        <w:t>científicos</w:t>
      </w:r>
      <w:proofErr w:type="spellEnd"/>
      <w:r w:rsidRPr="00AC4B1A">
        <w:t xml:space="preserve"> (</w:t>
      </w:r>
      <w:proofErr w:type="spellStart"/>
      <w:r w:rsidRPr="00AC4B1A">
        <w:t>Brischoux</w:t>
      </w:r>
      <w:proofErr w:type="spellEnd"/>
      <w:r w:rsidRPr="00AC4B1A">
        <w:t xml:space="preserve"> y </w:t>
      </w:r>
      <w:proofErr w:type="spellStart"/>
      <w:r w:rsidRPr="00AC4B1A">
        <w:t>Legagneux</w:t>
      </w:r>
      <w:proofErr w:type="spellEnd"/>
      <w:r w:rsidRPr="00AC4B1A">
        <w:t xml:space="preserve"> (2009)).</w:t>
      </w:r>
    </w:p>
    <w:p w:rsidR="005A2865" w:rsidRPr="00047FBB" w:rsidRDefault="009B3D2F">
      <w:pPr>
        <w:numPr>
          <w:ilvl w:val="0"/>
          <w:numId w:val="16"/>
        </w:numPr>
        <w:rPr>
          <w:lang w:val="es-ES"/>
        </w:rPr>
      </w:pPr>
      <w:proofErr w:type="spellStart"/>
      <w:r w:rsidRPr="003A55DA">
        <w:rPr>
          <w:i/>
        </w:rPr>
        <w:t>Simplifican</w:t>
      </w:r>
      <w:proofErr w:type="spellEnd"/>
      <w:r w:rsidRPr="003A55DA">
        <w:rPr>
          <w:i/>
        </w:rPr>
        <w:t xml:space="preserve"> el </w:t>
      </w:r>
      <w:proofErr w:type="spellStart"/>
      <w:r w:rsidRPr="003A55DA">
        <w:rPr>
          <w:i/>
        </w:rPr>
        <w:t>cambio</w:t>
      </w:r>
      <w:proofErr w:type="spellEnd"/>
      <w:r w:rsidRPr="003A55DA">
        <w:rPr>
          <w:i/>
        </w:rPr>
        <w:t xml:space="preserve"> de formato</w:t>
      </w:r>
      <w:r w:rsidRPr="003A55DA">
        <w:t>. Cuando se envía un trabajo científico a una revista, es habitual tener que enviar el texto con un formato particular (</w:t>
      </w:r>
      <w:r w:rsidRPr="003A55DA">
        <w:rPr>
          <w:i/>
        </w:rPr>
        <w:t>sensu</w:t>
      </w:r>
      <w:r w:rsidRPr="003A55DA">
        <w:t xml:space="preserve"> bibliografía, numeración de páginas </w:t>
      </w:r>
      <w:proofErr w:type="spellStart"/>
      <w:r w:rsidRPr="003A55DA">
        <w:t>etc</w:t>
      </w:r>
      <w:proofErr w:type="spellEnd"/>
      <w:r w:rsidRPr="003A55DA">
        <w:t xml:space="preserve">) </w:t>
      </w:r>
      <w:r w:rsidRPr="003A55DA">
        <w:t>que puede cambiar en función de la revista. Esto implica que cada vez que se envía un trabajo hay que invertir tiempo en comprobar que el trabajo se acomoda a dicho formato. Sin embargo, en los procesadores de texto por comandos el formato se define en lín</w:t>
      </w:r>
      <w:r w:rsidRPr="003A55DA">
        <w:t xml:space="preserve">eas de código, que además pueden estar proporcionadas por las propias revistas (aunque no es común en ecología). </w:t>
      </w:r>
      <w:r w:rsidRPr="00AC4B1A">
        <w:rPr>
          <w:lang w:val="es-ES"/>
          <w:rPrChange w:id="13" w:author="FRS" w:date="2017-11-07T13:06:00Z">
            <w:rPr/>
          </w:rPrChange>
        </w:rPr>
        <w:t>De esta forma, simplemente habrá que cambiar estas líneas de código para tener el artículo con el nuevo formato que nos interese</w:t>
      </w:r>
      <w:commentRangeStart w:id="14"/>
      <w:r w:rsidRPr="00AC4B1A">
        <w:rPr>
          <w:lang w:val="es-ES"/>
          <w:rPrChange w:id="15" w:author="FRS" w:date="2017-11-07T13:06:00Z">
            <w:rPr/>
          </w:rPrChange>
        </w:rPr>
        <w:t>.</w:t>
      </w:r>
      <w:commentRangeEnd w:id="14"/>
      <w:r w:rsidR="00AC4B1A">
        <w:rPr>
          <w:rStyle w:val="CommentReference"/>
        </w:rPr>
        <w:commentReference w:id="14"/>
      </w:r>
      <w:ins w:id="16" w:author="FRS" w:date="2017-11-07T13:06:00Z">
        <w:r w:rsidR="00AC4B1A" w:rsidRPr="00047FBB">
          <w:rPr>
            <w:lang w:val="es-ES"/>
          </w:rPr>
          <w:t xml:space="preserve"> </w:t>
        </w:r>
      </w:ins>
    </w:p>
    <w:p w:rsidR="005A2865" w:rsidRPr="003A55DA" w:rsidRDefault="009B3D2F">
      <w:pPr>
        <w:numPr>
          <w:ilvl w:val="0"/>
          <w:numId w:val="16"/>
        </w:numPr>
      </w:pPr>
      <w:r w:rsidRPr="00047FBB">
        <w:rPr>
          <w:i/>
          <w:lang w:val="es-ES"/>
        </w:rPr>
        <w:t>No tienen pro</w:t>
      </w:r>
      <w:r w:rsidRPr="00047FBB">
        <w:rPr>
          <w:i/>
          <w:lang w:val="es-ES"/>
        </w:rPr>
        <w:t>blemas de compatibilidad y ocupan poco espacio</w:t>
      </w:r>
      <w:r w:rsidRPr="00047FBB">
        <w:rPr>
          <w:lang w:val="es-ES"/>
        </w:rPr>
        <w:t xml:space="preserve">. </w:t>
      </w:r>
      <w:r w:rsidRPr="003A55DA">
        <w:t xml:space="preserve">Los </w:t>
      </w:r>
      <w:proofErr w:type="spellStart"/>
      <w:r w:rsidRPr="003A55DA">
        <w:t>textos</w:t>
      </w:r>
      <w:proofErr w:type="spellEnd"/>
      <w:r w:rsidRPr="003A55DA">
        <w:t xml:space="preserve"> </w:t>
      </w:r>
      <w:proofErr w:type="spellStart"/>
      <w:r w:rsidRPr="003A55DA">
        <w:t>generados</w:t>
      </w:r>
      <w:proofErr w:type="spellEnd"/>
      <w:r w:rsidRPr="003A55DA">
        <w:t xml:space="preserve"> </w:t>
      </w:r>
      <w:proofErr w:type="spellStart"/>
      <w:r w:rsidRPr="003A55DA">
        <w:t>por</w:t>
      </w:r>
      <w:proofErr w:type="spellEnd"/>
      <w:r w:rsidRPr="003A55DA">
        <w:t xml:space="preserve"> estos procesadores suelen estar en formatos de texto universales (</w:t>
      </w:r>
      <w:proofErr w:type="spellStart"/>
      <w:r w:rsidRPr="003A55DA">
        <w:rPr>
          <w:i/>
        </w:rPr>
        <w:t>e.g</w:t>
      </w:r>
      <w:proofErr w:type="spellEnd"/>
      <w:r w:rsidRPr="003A55DA">
        <w:rPr>
          <w:i/>
        </w:rPr>
        <w:t>.</w:t>
      </w:r>
      <w:r w:rsidRPr="003A55DA">
        <w:t xml:space="preserve"> ".</w:t>
      </w:r>
      <w:proofErr w:type="spellStart"/>
      <w:r w:rsidRPr="003A55DA">
        <w:t>txt</w:t>
      </w:r>
      <w:proofErr w:type="spellEnd"/>
      <w:r w:rsidRPr="003A55DA">
        <w:t xml:space="preserve">") que pueden ser abiertos por cualquier ordenador. </w:t>
      </w:r>
      <w:r w:rsidRPr="00047FBB">
        <w:rPr>
          <w:lang w:val="es-ES"/>
        </w:rPr>
        <w:t xml:space="preserve">De hecho, </w:t>
      </w:r>
      <w:commentRangeStart w:id="17"/>
      <w:r w:rsidRPr="00047FBB">
        <w:rPr>
          <w:lang w:val="es-ES"/>
        </w:rPr>
        <w:t>la mayoría de revistas científicas permiten e</w:t>
      </w:r>
      <w:r w:rsidRPr="00047FBB">
        <w:rPr>
          <w:lang w:val="es-ES"/>
        </w:rPr>
        <w:t>nviar los trabajos en estos formatos de texto</w:t>
      </w:r>
      <w:commentRangeEnd w:id="17"/>
      <w:r w:rsidR="00047FBB">
        <w:rPr>
          <w:rStyle w:val="CommentReference"/>
        </w:rPr>
        <w:commentReference w:id="17"/>
      </w:r>
      <w:r w:rsidRPr="00047FBB">
        <w:rPr>
          <w:lang w:val="es-ES"/>
        </w:rPr>
        <w:t xml:space="preserve">. </w:t>
      </w:r>
      <w:r w:rsidRPr="003A55DA">
        <w:t>Además, los archivos de texto ocupan menos espacio que los archivos de los procesadores tradicionales como los ".</w:t>
      </w:r>
      <w:proofErr w:type="spellStart"/>
      <w:r w:rsidRPr="003A55DA">
        <w:t>doc</w:t>
      </w:r>
      <w:proofErr w:type="spellEnd"/>
      <w:r w:rsidRPr="003A55DA">
        <w:t>", por lo que también hacen que trabajar sobre el documento sea mucho más eficiente.</w:t>
      </w:r>
    </w:p>
    <w:p w:rsidR="005A2865" w:rsidRPr="003A55DA" w:rsidRDefault="009B3D2F">
      <w:pPr>
        <w:numPr>
          <w:ilvl w:val="0"/>
          <w:numId w:val="16"/>
        </w:numPr>
      </w:pPr>
      <w:r w:rsidRPr="003A55DA">
        <w:rPr>
          <w:i/>
        </w:rPr>
        <w:lastRenderedPageBreak/>
        <w:t>Facilita</w:t>
      </w:r>
      <w:r w:rsidRPr="003A55DA">
        <w:rPr>
          <w:i/>
        </w:rPr>
        <w:t>n el intercambio de archivos y la reproducibilidad en la ciencia</w:t>
      </w:r>
      <w:r w:rsidRPr="003A55DA">
        <w:t>. Al poder combinar dentro de un único archivo texto con otros componentes, como análisis estadísticos, cualquiera puede reproducir exactamente un trabajo científico al completo. De esta forma</w:t>
      </w:r>
      <w:r w:rsidRPr="003A55DA">
        <w:t xml:space="preserve">, al recibir un trabajo no sólo tendríamos acceso a la información escrita en el mismo sino que podríamos hacer los análisis, comprobar los datos etc. En resumen, tendríamos toda la información necesaria para repetir el trabajo. Además, si compartimos los </w:t>
      </w:r>
      <w:r w:rsidRPr="003A55DA">
        <w:t xml:space="preserve">archivos en repositorios como </w:t>
      </w:r>
      <w:hyperlink r:id="rId11">
        <w:proofErr w:type="spellStart"/>
        <w:r w:rsidRPr="003A55DA">
          <w:rPr>
            <w:rStyle w:val="Hyperlink"/>
          </w:rPr>
          <w:t>GitHub</w:t>
        </w:r>
        <w:proofErr w:type="spellEnd"/>
      </w:hyperlink>
      <w:r w:rsidRPr="003A55DA">
        <w:t xml:space="preserve"> el sistema permite llevar un registro de todos los cambios que se hagan sobre el documento, pudiendo identificar en todo momento cuándo y quién ha realizado qué modificación, y hac</w:t>
      </w:r>
      <w:r w:rsidRPr="003A55DA">
        <w:t>iendo muy sencillo recuperar versiones anteriores del trabajo.</w:t>
      </w:r>
    </w:p>
    <w:p w:rsidR="005A2865" w:rsidRPr="003A55DA" w:rsidRDefault="009B3D2F">
      <w:pPr>
        <w:numPr>
          <w:ilvl w:val="0"/>
          <w:numId w:val="16"/>
        </w:numPr>
      </w:pPr>
      <w:r w:rsidRPr="003A55DA">
        <w:rPr>
          <w:i/>
        </w:rPr>
        <w:t>Es software libre y gratuito</w:t>
      </w:r>
      <w:r w:rsidRPr="003A55DA">
        <w:t>. Programas como MS Word requieren comprar licencias de usuario, que además no garantizan el acceso a nuevas versiones del producto. Sin embargo, los procesadores de</w:t>
      </w:r>
      <w:r w:rsidRPr="003A55DA">
        <w:t xml:space="preserve"> texto por comando son gratuitos y al ser de código abierto, cualquiera puede modificarlos para el beneficio de (normalmente) todos los usuarios.</w:t>
      </w:r>
    </w:p>
    <w:p w:rsidR="005A2865" w:rsidRPr="003A55DA" w:rsidRDefault="009B3D2F">
      <w:r w:rsidRPr="003A55DA">
        <w:t>Por supuesto, el uso de este tipo de procesadores no está exento de problemas. El principal de ellos es que requieren un proceso de aprendizaje mayor que los procesadores de texto tradicionales, lo cual puede resultar problemático para usuarios no acostumb</w:t>
      </w:r>
      <w:r w:rsidRPr="003A55DA">
        <w:t xml:space="preserve">rados al uso de comandos. </w:t>
      </w:r>
      <w:r w:rsidRPr="00047FBB">
        <w:rPr>
          <w:lang w:val="es-ES"/>
        </w:rPr>
        <w:t xml:space="preserve">Por ejemplo, un estudio de la universidad de </w:t>
      </w:r>
      <w:proofErr w:type="spellStart"/>
      <w:r w:rsidRPr="00047FBB">
        <w:rPr>
          <w:lang w:val="es-ES"/>
        </w:rPr>
        <w:t>Giessen</w:t>
      </w:r>
      <w:proofErr w:type="spellEnd"/>
      <w:r w:rsidRPr="00047FBB">
        <w:rPr>
          <w:lang w:val="es-ES"/>
        </w:rPr>
        <w:t xml:space="preserve"> (</w:t>
      </w:r>
      <w:proofErr w:type="spellStart"/>
      <w:r w:rsidRPr="00047FBB">
        <w:rPr>
          <w:lang w:val="es-ES"/>
        </w:rPr>
        <w:t>Knauff</w:t>
      </w:r>
      <w:proofErr w:type="spellEnd"/>
      <w:r w:rsidRPr="00047FBB">
        <w:rPr>
          <w:lang w:val="es-ES"/>
        </w:rPr>
        <w:t xml:space="preserve"> y </w:t>
      </w:r>
      <w:proofErr w:type="spellStart"/>
      <w:r w:rsidRPr="00047FBB">
        <w:rPr>
          <w:lang w:val="es-ES"/>
        </w:rPr>
        <w:t>Nejasmic</w:t>
      </w:r>
      <w:proofErr w:type="spellEnd"/>
      <w:r w:rsidRPr="00047FBB">
        <w:rPr>
          <w:lang w:val="es-ES"/>
        </w:rPr>
        <w:t xml:space="preserve"> (2014)) encontró que los nuevos usuarios de MS Word escribían de fo</w:t>
      </w:r>
      <w:ins w:id="18" w:author="FRS" w:date="2017-11-07T13:15:00Z">
        <w:r w:rsidR="00047FBB" w:rsidRPr="00047FBB">
          <w:rPr>
            <w:lang w:val="es-ES"/>
          </w:rPr>
          <w:t>r</w:t>
        </w:r>
      </w:ins>
      <w:r w:rsidRPr="00047FBB">
        <w:rPr>
          <w:lang w:val="es-ES"/>
        </w:rPr>
        <w:t xml:space="preserve">ma más eficiente que los nuevos usuarios de </w:t>
      </w:r>
      <w:del w:id="19" w:author="FRS" w:date="2017-11-07T13:15:00Z">
        <w:r w:rsidRPr="00047FBB" w:rsidDel="00047FBB">
          <w:rPr>
            <w:lang w:val="es-ES"/>
          </w:rPr>
          <w:delText>Latex</w:delText>
        </w:r>
      </w:del>
      <w:proofErr w:type="spellStart"/>
      <w:ins w:id="20" w:author="FRS" w:date="2017-11-07T13:15:00Z">
        <w:r w:rsidR="00047FBB" w:rsidRPr="00047FBB">
          <w:rPr>
            <w:lang w:val="es-ES"/>
          </w:rPr>
          <w:t>Late</w:t>
        </w:r>
        <w:r w:rsidR="00047FBB">
          <w:rPr>
            <w:lang w:val="es-ES"/>
          </w:rPr>
          <w:t>X</w:t>
        </w:r>
      </w:ins>
      <w:proofErr w:type="spellEnd"/>
      <w:r w:rsidRPr="00047FBB">
        <w:rPr>
          <w:lang w:val="es-ES"/>
        </w:rPr>
        <w:t xml:space="preserve">. Aunque el estudio mostró que </w:t>
      </w:r>
      <w:del w:id="21" w:author="FRS" w:date="2017-11-07T13:15:00Z">
        <w:r w:rsidRPr="00047FBB" w:rsidDel="00047FBB">
          <w:rPr>
            <w:lang w:val="es-ES"/>
          </w:rPr>
          <w:delText xml:space="preserve">Latex </w:delText>
        </w:r>
      </w:del>
      <w:proofErr w:type="spellStart"/>
      <w:ins w:id="22" w:author="FRS" w:date="2017-11-07T13:15:00Z">
        <w:r w:rsidR="00047FBB" w:rsidRPr="00047FBB">
          <w:rPr>
            <w:lang w:val="es-ES"/>
          </w:rPr>
          <w:t>Late</w:t>
        </w:r>
        <w:r w:rsidR="00047FBB" w:rsidRPr="00047FBB">
          <w:rPr>
            <w:lang w:val="es-ES"/>
          </w:rPr>
          <w:t>X</w:t>
        </w:r>
        <w:proofErr w:type="spellEnd"/>
        <w:r w:rsidR="00047FBB" w:rsidRPr="00047FBB">
          <w:rPr>
            <w:lang w:val="es-ES"/>
          </w:rPr>
          <w:t xml:space="preserve"> </w:t>
        </w:r>
      </w:ins>
      <w:r w:rsidRPr="00047FBB">
        <w:rPr>
          <w:lang w:val="es-ES"/>
        </w:rPr>
        <w:t>tambi</w:t>
      </w:r>
      <w:r w:rsidRPr="00047FBB">
        <w:rPr>
          <w:lang w:val="es-ES"/>
        </w:rPr>
        <w:t>én presentaba algunas ventajas (</w:t>
      </w:r>
      <w:proofErr w:type="spellStart"/>
      <w:r w:rsidRPr="00047FBB">
        <w:rPr>
          <w:i/>
          <w:lang w:val="es-ES"/>
        </w:rPr>
        <w:t>e.g</w:t>
      </w:r>
      <w:proofErr w:type="spellEnd"/>
      <w:r w:rsidRPr="00047FBB">
        <w:rPr>
          <w:i/>
          <w:lang w:val="es-ES"/>
        </w:rPr>
        <w:t>.</w:t>
      </w:r>
      <w:r w:rsidRPr="00047FBB">
        <w:rPr>
          <w:lang w:val="es-ES"/>
        </w:rPr>
        <w:t xml:space="preserve"> más eficiente para escribir ecuaciones, produce menos cansancio), la respuesta general fue que trabajando en MS Word se escribía más rápido y con menos errores. </w:t>
      </w:r>
      <w:proofErr w:type="spellStart"/>
      <w:r w:rsidRPr="003A55DA">
        <w:t>Por</w:t>
      </w:r>
      <w:proofErr w:type="spellEnd"/>
      <w:r w:rsidRPr="003A55DA">
        <w:t xml:space="preserve"> </w:t>
      </w:r>
      <w:proofErr w:type="spellStart"/>
      <w:r w:rsidRPr="003A55DA">
        <w:t>ello</w:t>
      </w:r>
      <w:proofErr w:type="spellEnd"/>
      <w:r w:rsidRPr="003A55DA">
        <w:t xml:space="preserve">, </w:t>
      </w:r>
      <w:proofErr w:type="spellStart"/>
      <w:r w:rsidRPr="003A55DA">
        <w:t>muchos</w:t>
      </w:r>
      <w:proofErr w:type="spellEnd"/>
      <w:r w:rsidRPr="003A55DA">
        <w:t xml:space="preserve"> </w:t>
      </w:r>
      <w:proofErr w:type="spellStart"/>
      <w:r w:rsidRPr="003A55DA">
        <w:t>usuarios</w:t>
      </w:r>
      <w:proofErr w:type="spellEnd"/>
      <w:r w:rsidRPr="003A55DA">
        <w:t xml:space="preserve"> de procesadores de texto tradici</w:t>
      </w:r>
      <w:r w:rsidRPr="003A55DA">
        <w:t>onales consideran que el esfuerzo necesario para aprender procesadores alternativos no compensa las posibles ventajas que éstos puedan tener.</w:t>
      </w:r>
    </w:p>
    <w:p w:rsidR="005A2865" w:rsidRPr="003A55DA" w:rsidRDefault="009B3D2F">
      <w:pPr>
        <w:pStyle w:val="BodyText"/>
      </w:pPr>
      <w:r w:rsidRPr="003A55DA">
        <w:t>Cómo escribir un trabajo científico es una decisión personal que depende de cada autor. Mi objetivo no es convence</w:t>
      </w:r>
      <w:r w:rsidRPr="003A55DA">
        <w:t xml:space="preserve">r a nadie para que cambien MS Word por algún procesador de texto basado en comandos. Simplemente, es dar a conocer esta herramienta de trabajo tan común en otras disciplinas científicas. Al final cada uno debe trabajar con el método en que se sienta más a </w:t>
      </w:r>
      <w:r w:rsidRPr="003A55DA">
        <w:t>gusto. Personalmente, al trabajar en equipo lo más eficiente es que todos los colaboradores trabajen usando las mismas herramientas. Sin embargo, nunca está de más aprender nuevas herramientas que puedan resultar necesarias para trabajos futuros. Por ejemp</w:t>
      </w:r>
      <w:r w:rsidRPr="003A55DA">
        <w:t>lo, las cada vez más comunes colaboraciones entre físicos y ecólogos (</w:t>
      </w:r>
      <w:proofErr w:type="spellStart"/>
      <w:r w:rsidRPr="003A55DA">
        <w:t>Vermeulen</w:t>
      </w:r>
      <w:proofErr w:type="spellEnd"/>
      <w:r w:rsidRPr="003A55DA">
        <w:t xml:space="preserve"> et al. (2013)) pueden hacer necesario el conocimiento de este tipo de herramientas. De este modo, cuando nos llegue el momento de trabajar juntos podamos todos comunicarnos en </w:t>
      </w:r>
      <w:r w:rsidRPr="003A55DA">
        <w:t>el mismo idioma.</w:t>
      </w:r>
    </w:p>
    <w:p w:rsidR="005A2865" w:rsidRPr="003A55DA" w:rsidRDefault="009B3D2F">
      <w:pPr>
        <w:pStyle w:val="BodyText"/>
      </w:pPr>
      <w:r w:rsidRPr="00047FBB">
        <w:rPr>
          <w:lang w:val="es-ES"/>
        </w:rPr>
        <w:t>En esta nota he tratado de presentaros un</w:t>
      </w:r>
      <w:ins w:id="23" w:author="FRS" w:date="2017-11-07T13:18:00Z">
        <w:r w:rsidR="00047FBB" w:rsidRPr="00047FBB">
          <w:rPr>
            <w:lang w:val="es-ES"/>
          </w:rPr>
          <w:t>a</w:t>
        </w:r>
      </w:ins>
      <w:r w:rsidRPr="00047FBB">
        <w:rPr>
          <w:lang w:val="es-ES"/>
        </w:rPr>
        <w:t xml:space="preserve"> alternativa para escrib</w:t>
      </w:r>
      <w:del w:id="24" w:author="FRS" w:date="2017-11-07T13:18:00Z">
        <w:r w:rsidRPr="00047FBB" w:rsidDel="00047FBB">
          <w:rPr>
            <w:lang w:val="es-ES"/>
          </w:rPr>
          <w:delText>r</w:delText>
        </w:r>
      </w:del>
      <w:r w:rsidRPr="00047FBB">
        <w:rPr>
          <w:lang w:val="es-ES"/>
        </w:rPr>
        <w:t xml:space="preserve">ir textos científicos. </w:t>
      </w:r>
      <w:proofErr w:type="spellStart"/>
      <w:r w:rsidRPr="003A55DA">
        <w:t>Ahora</w:t>
      </w:r>
      <w:proofErr w:type="spellEnd"/>
      <w:r w:rsidRPr="003A55DA">
        <w:t xml:space="preserve"> </w:t>
      </w:r>
      <w:proofErr w:type="spellStart"/>
      <w:r w:rsidRPr="003A55DA">
        <w:t>ya</w:t>
      </w:r>
      <w:proofErr w:type="spellEnd"/>
      <w:r w:rsidRPr="003A55DA">
        <w:t xml:space="preserve"> </w:t>
      </w:r>
      <w:proofErr w:type="spellStart"/>
      <w:r w:rsidRPr="003A55DA">
        <w:t>depende</w:t>
      </w:r>
      <w:proofErr w:type="spellEnd"/>
      <w:r w:rsidRPr="003A55DA">
        <w:t xml:space="preserve"> de cada uno sumergirse en el mundo de los procesadores de texto por comandos. Existen muchos manuales abiertos y gratuitos (</w:t>
      </w:r>
      <w:proofErr w:type="spellStart"/>
      <w:r w:rsidRPr="003A55DA">
        <w:t>Oetiker</w:t>
      </w:r>
      <w:proofErr w:type="spellEnd"/>
      <w:r w:rsidRPr="003A55DA">
        <w:t xml:space="preserve"> e</w:t>
      </w:r>
      <w:r w:rsidRPr="003A55DA">
        <w:t>t al. (1995),</w:t>
      </w:r>
      <w:ins w:id="25" w:author="FRS" w:date="2017-11-07T13:18:00Z">
        <w:r w:rsidR="00047FBB">
          <w:t xml:space="preserve"> </w:t>
        </w:r>
      </w:ins>
      <w:proofErr w:type="spellStart"/>
      <w:r w:rsidRPr="003A55DA">
        <w:t>Baumer</w:t>
      </w:r>
      <w:proofErr w:type="spellEnd"/>
      <w:r w:rsidRPr="003A55DA">
        <w:t xml:space="preserve"> et al. (2014)) para comenzar a manejar </w:t>
      </w:r>
      <w:proofErr w:type="gramStart"/>
      <w:r w:rsidRPr="003A55DA">
        <w:t>este</w:t>
      </w:r>
      <w:proofErr w:type="gramEnd"/>
      <w:r w:rsidRPr="003A55DA">
        <w:t xml:space="preserve"> tipo de programas, y decidir qué método de trabajo nos parece el más adecuado. </w:t>
      </w:r>
      <w:r w:rsidRPr="00047FBB">
        <w:rPr>
          <w:lang w:val="es-ES"/>
        </w:rPr>
        <w:t>Sin embargo, no debemo</w:t>
      </w:r>
      <w:ins w:id="26" w:author="FRS" w:date="2017-11-07T13:18:00Z">
        <w:r w:rsidR="00047FBB" w:rsidRPr="00047FBB">
          <w:rPr>
            <w:lang w:val="es-ES"/>
          </w:rPr>
          <w:t>s</w:t>
        </w:r>
      </w:ins>
      <w:r w:rsidRPr="00047FBB">
        <w:rPr>
          <w:lang w:val="es-ES"/>
        </w:rPr>
        <w:t xml:space="preserve"> olvidar que el objetivo de la ciencia es transmitir los descubrimientos para que </w:t>
      </w:r>
      <w:r w:rsidRPr="00047FBB">
        <w:rPr>
          <w:lang w:val="es-ES"/>
        </w:rPr>
        <w:lastRenderedPageBreak/>
        <w:t>todo el m</w:t>
      </w:r>
      <w:r w:rsidRPr="00047FBB">
        <w:rPr>
          <w:lang w:val="es-ES"/>
        </w:rPr>
        <w:t xml:space="preserve">undo pueda beneficiarse de ellos. </w:t>
      </w:r>
      <w:proofErr w:type="spellStart"/>
      <w:r w:rsidRPr="003A55DA">
        <w:t>Más</w:t>
      </w:r>
      <w:proofErr w:type="spellEnd"/>
      <w:r w:rsidRPr="003A55DA">
        <w:t xml:space="preserve"> </w:t>
      </w:r>
      <w:proofErr w:type="spellStart"/>
      <w:r w:rsidRPr="003A55DA">
        <w:t>importante</w:t>
      </w:r>
      <w:proofErr w:type="spellEnd"/>
      <w:r w:rsidRPr="003A55DA">
        <w:t xml:space="preserve"> que el "</w:t>
      </w:r>
      <w:bookmarkStart w:id="27" w:name="_GoBack"/>
      <w:bookmarkEnd w:id="27"/>
      <w:r w:rsidRPr="003A55DA">
        <w:t>cómo", es el "qué" escribimos. Y este "qué" siempre debe ser lo más riguroso posible, ya escribamos en MS Word o en cualquier otro programa.</w:t>
      </w:r>
    </w:p>
    <w:p w:rsidR="005A2865" w:rsidRDefault="009B3D2F">
      <w:pPr>
        <w:pStyle w:val="Heading4"/>
      </w:pPr>
      <w:bookmarkStart w:id="28" w:name="agradecimientos"/>
      <w:bookmarkEnd w:id="28"/>
      <w:r>
        <w:t>Agradecimientos</w:t>
      </w:r>
    </w:p>
    <w:p w:rsidR="005A2865" w:rsidRPr="003A55DA" w:rsidRDefault="009B3D2F">
      <w:r w:rsidRPr="003A55DA">
        <w:t xml:space="preserve">Gracias al grupo de </w:t>
      </w:r>
      <w:proofErr w:type="spellStart"/>
      <w:r w:rsidRPr="003A55DA">
        <w:t>ecoinformática</w:t>
      </w:r>
      <w:proofErr w:type="spellEnd"/>
      <w:r w:rsidRPr="003A55DA">
        <w:t xml:space="preserve"> de la A</w:t>
      </w:r>
      <w:r w:rsidRPr="003A55DA">
        <w:t xml:space="preserve">EET, en especial a I. </w:t>
      </w:r>
      <w:proofErr w:type="spellStart"/>
      <w:r w:rsidRPr="003A55DA">
        <w:t>Bartomeus</w:t>
      </w:r>
      <w:proofErr w:type="spellEnd"/>
      <w:r w:rsidRPr="003A55DA">
        <w:t xml:space="preserve">, por su revisión de esta nota. Hugo Saiz cuenta con una beca Juan de la Cierva-Formación del MINECO. Esta nota </w:t>
      </w:r>
      <w:proofErr w:type="spellStart"/>
      <w:r w:rsidRPr="003A55DA">
        <w:t>ecoinformática</w:t>
      </w:r>
      <w:proofErr w:type="spellEnd"/>
      <w:r w:rsidRPr="003A55DA">
        <w:t xml:space="preserve"> está escrita en </w:t>
      </w:r>
      <w:proofErr w:type="spellStart"/>
      <w:r w:rsidRPr="003A55DA">
        <w:t>RMarkdown</w:t>
      </w:r>
      <w:proofErr w:type="spellEnd"/>
      <w:r w:rsidRPr="003A55DA">
        <w:t>. El archivo donde se incluye todo el código para reproducir el texto est</w:t>
      </w:r>
      <w:r w:rsidRPr="003A55DA">
        <w:t>á incluido como material suplementario (S1).</w:t>
      </w:r>
    </w:p>
    <w:p w:rsidR="005A2865" w:rsidRPr="003A55DA" w:rsidRDefault="009B3D2F">
      <w:pPr>
        <w:pStyle w:val="Heading4"/>
      </w:pPr>
      <w:bookmarkStart w:id="29" w:name="referencias"/>
      <w:bookmarkEnd w:id="29"/>
      <w:proofErr w:type="spellStart"/>
      <w:r w:rsidRPr="003A55DA">
        <w:t>Referencias</w:t>
      </w:r>
      <w:proofErr w:type="spellEnd"/>
    </w:p>
    <w:p w:rsidR="005A2865" w:rsidRDefault="009B3D2F">
      <w:pPr>
        <w:pStyle w:val="Bibliography"/>
      </w:pPr>
      <w:proofErr w:type="spellStart"/>
      <w:r>
        <w:t>Baumer</w:t>
      </w:r>
      <w:proofErr w:type="spellEnd"/>
      <w:r>
        <w:t xml:space="preserve">, B., Cetinkaya-Rundel, M., Bray, A., Loi, L., Horton, N.J. 2014. R Markdown: Integrating a reproducible analysis tool into introductory statistics. </w:t>
      </w:r>
      <w:r>
        <w:rPr>
          <w:i/>
        </w:rPr>
        <w:t>arXiv preprint arXiv:1402.1894</w:t>
      </w:r>
      <w:r>
        <w:t>.</w:t>
      </w:r>
    </w:p>
    <w:p w:rsidR="005A2865" w:rsidRDefault="009B3D2F">
      <w:pPr>
        <w:pStyle w:val="Bibliography"/>
      </w:pPr>
      <w:r>
        <w:t xml:space="preserve">Brischoux, F., Legagneux, P. 2009. Don’t format manuscripts. </w:t>
      </w:r>
      <w:r>
        <w:rPr>
          <w:i/>
        </w:rPr>
        <w:t>The Scientist</w:t>
      </w:r>
      <w:r>
        <w:t xml:space="preserve"> 23: 24.</w:t>
      </w:r>
    </w:p>
    <w:p w:rsidR="005A2865" w:rsidRPr="003A55DA" w:rsidRDefault="009B3D2F">
      <w:pPr>
        <w:pStyle w:val="Bibliography"/>
      </w:pPr>
      <w:r>
        <w:t xml:space="preserve">Knauff, M., Nejasmic, J. 2014. An Efficiency Comparison of Document Preparation Systems Used in Academic Research and Development. </w:t>
      </w:r>
      <w:proofErr w:type="spellStart"/>
      <w:r w:rsidRPr="003A55DA">
        <w:rPr>
          <w:i/>
        </w:rPr>
        <w:t>PloS</w:t>
      </w:r>
      <w:proofErr w:type="spellEnd"/>
      <w:r w:rsidRPr="003A55DA">
        <w:rPr>
          <w:i/>
        </w:rPr>
        <w:t xml:space="preserve"> </w:t>
      </w:r>
      <w:proofErr w:type="spellStart"/>
      <w:r w:rsidRPr="003A55DA">
        <w:rPr>
          <w:i/>
        </w:rPr>
        <w:t>one</w:t>
      </w:r>
      <w:proofErr w:type="spellEnd"/>
      <w:r w:rsidRPr="003A55DA">
        <w:t xml:space="preserve"> 9: e115069.</w:t>
      </w:r>
    </w:p>
    <w:p w:rsidR="005A2865" w:rsidRPr="003A55DA" w:rsidRDefault="009B3D2F">
      <w:pPr>
        <w:pStyle w:val="Bibliography"/>
      </w:pPr>
      <w:proofErr w:type="spellStart"/>
      <w:r w:rsidRPr="003A55DA">
        <w:t>Oetiker</w:t>
      </w:r>
      <w:proofErr w:type="spellEnd"/>
      <w:r w:rsidRPr="003A55DA">
        <w:t xml:space="preserve">, T., </w:t>
      </w:r>
      <w:proofErr w:type="spellStart"/>
      <w:r w:rsidRPr="003A55DA">
        <w:t>Partl</w:t>
      </w:r>
      <w:proofErr w:type="spellEnd"/>
      <w:r w:rsidRPr="003A55DA">
        <w:t>, H</w:t>
      </w:r>
      <w:r w:rsidRPr="003A55DA">
        <w:t xml:space="preserve">., </w:t>
      </w:r>
      <w:proofErr w:type="spellStart"/>
      <w:r w:rsidRPr="003A55DA">
        <w:t>Hyna</w:t>
      </w:r>
      <w:proofErr w:type="spellEnd"/>
      <w:r w:rsidRPr="003A55DA">
        <w:t xml:space="preserve">, I., </w:t>
      </w:r>
      <w:proofErr w:type="spellStart"/>
      <w:r w:rsidRPr="003A55DA">
        <w:t>Schlegl</w:t>
      </w:r>
      <w:proofErr w:type="spellEnd"/>
      <w:r w:rsidRPr="003A55DA">
        <w:t>, E. 1995. La introducción no-tan-corta a LATEX2</w:t>
      </w:r>
      <m:oMath>
        <m:r>
          <w:rPr>
            <w:rFonts w:ascii="Cambria Math" w:hAnsi="Cambria Math"/>
          </w:rPr>
          <m:t>ε</m:t>
        </m:r>
      </m:oMath>
      <w:r w:rsidRPr="003A55DA">
        <w:t>.</w:t>
      </w:r>
    </w:p>
    <w:p w:rsidR="005A2865" w:rsidRDefault="009B3D2F">
      <w:pPr>
        <w:pStyle w:val="Bibliography"/>
      </w:pPr>
      <w:proofErr w:type="gramStart"/>
      <w:r>
        <w:t>Vermeulen, N., Parker, J.N., Penders, B. 2013.</w:t>
      </w:r>
      <w:proofErr w:type="gramEnd"/>
      <w:r>
        <w:t xml:space="preserve"> Understanding life together: A brief history of collaboration in biology. </w:t>
      </w:r>
      <w:r>
        <w:rPr>
          <w:i/>
        </w:rPr>
        <w:t>Endeavour</w:t>
      </w:r>
      <w:r>
        <w:t xml:space="preserve"> 37: 162-171.</w:t>
      </w:r>
    </w:p>
    <w:sectPr w:rsidR="005A2865" w:rsidSect="000B51C4">
      <w:footerReference w:type="default" r:id="rId12"/>
      <w:pgSz w:w="11907" w:h="16840" w:code="9"/>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FRS" w:date="2017-11-07T13:04:00Z" w:initials="F">
    <w:p w:rsidR="00AC4B1A" w:rsidRDefault="00AC4B1A">
      <w:pPr>
        <w:pStyle w:val="CommentText"/>
      </w:pPr>
      <w:r>
        <w:rPr>
          <w:rStyle w:val="CommentReference"/>
        </w:rPr>
        <w:annotationRef/>
      </w:r>
      <w:proofErr w:type="spellStart"/>
      <w:r>
        <w:t>Usar</w:t>
      </w:r>
      <w:proofErr w:type="spellEnd"/>
      <w:r>
        <w:t xml:space="preserve"> </w:t>
      </w:r>
      <w:proofErr w:type="spellStart"/>
      <w:r>
        <w:t>término</w:t>
      </w:r>
      <w:proofErr w:type="spellEnd"/>
      <w:r>
        <w:t xml:space="preserve"> </w:t>
      </w:r>
      <w:proofErr w:type="spellStart"/>
      <w:r>
        <w:t>alternativo</w:t>
      </w:r>
      <w:proofErr w:type="spellEnd"/>
      <w:r>
        <w:t xml:space="preserve"> </w:t>
      </w:r>
      <w:proofErr w:type="spellStart"/>
      <w:r>
        <w:t>en</w:t>
      </w:r>
      <w:proofErr w:type="spellEnd"/>
      <w:r>
        <w:t xml:space="preserve"> </w:t>
      </w:r>
      <w:proofErr w:type="spellStart"/>
      <w:r>
        <w:t>castellano</w:t>
      </w:r>
      <w:proofErr w:type="spellEnd"/>
    </w:p>
  </w:comment>
  <w:comment w:id="14" w:author="FRS" w:date="2017-11-07T13:13:00Z" w:initials="F">
    <w:p w:rsidR="00AC4B1A" w:rsidRPr="00AC4B1A" w:rsidRDefault="00AC4B1A">
      <w:pPr>
        <w:pStyle w:val="CommentText"/>
        <w:rPr>
          <w:lang w:val="es-ES"/>
        </w:rPr>
      </w:pPr>
      <w:r>
        <w:rPr>
          <w:rStyle w:val="CommentReference"/>
        </w:rPr>
        <w:annotationRef/>
      </w:r>
      <w:r w:rsidRPr="00AC4B1A">
        <w:rPr>
          <w:lang w:val="es-ES"/>
        </w:rPr>
        <w:t xml:space="preserve">Yo citaría aquí el paquete </w:t>
      </w:r>
      <w:proofErr w:type="spellStart"/>
      <w:r w:rsidRPr="00AC4B1A">
        <w:rPr>
          <w:lang w:val="es-ES"/>
        </w:rPr>
        <w:t>rticles</w:t>
      </w:r>
      <w:proofErr w:type="spellEnd"/>
      <w:r w:rsidRPr="00AC4B1A">
        <w:rPr>
          <w:lang w:val="es-ES"/>
        </w:rPr>
        <w:t xml:space="preserve">, que contiene plantillas para escribir </w:t>
      </w:r>
      <w:proofErr w:type="spellStart"/>
      <w:r w:rsidRPr="00AC4B1A">
        <w:rPr>
          <w:lang w:val="es-ES"/>
        </w:rPr>
        <w:t>articulos</w:t>
      </w:r>
      <w:proofErr w:type="spellEnd"/>
      <w:r w:rsidRPr="00AC4B1A">
        <w:rPr>
          <w:lang w:val="es-ES"/>
        </w:rPr>
        <w:t xml:space="preserve"> en </w:t>
      </w:r>
      <w:proofErr w:type="spellStart"/>
      <w:r w:rsidRPr="00AC4B1A">
        <w:rPr>
          <w:lang w:val="es-ES"/>
        </w:rPr>
        <w:t>Rmarkdown</w:t>
      </w:r>
      <w:proofErr w:type="spellEnd"/>
      <w:r w:rsidRPr="00AC4B1A">
        <w:rPr>
          <w:lang w:val="es-ES"/>
        </w:rPr>
        <w:t xml:space="preserve"> para muchas revistas. </w:t>
      </w:r>
      <w:r>
        <w:rPr>
          <w:lang w:val="es-ES"/>
        </w:rPr>
        <w:t>Y también la plantilla para Ecosistemas.</w:t>
      </w:r>
    </w:p>
  </w:comment>
  <w:comment w:id="17" w:author="FRS" w:date="2017-11-07T13:14:00Z" w:initials="F">
    <w:p w:rsidR="00047FBB" w:rsidRDefault="00047FBB">
      <w:pPr>
        <w:pStyle w:val="CommentText"/>
      </w:pPr>
      <w:r>
        <w:rPr>
          <w:rStyle w:val="CommentReference"/>
        </w:rPr>
        <w:annotationRef/>
      </w:r>
      <w:r w:rsidRPr="00047FBB">
        <w:rPr>
          <w:lang w:val="es-ES"/>
        </w:rPr>
        <w:t xml:space="preserve">Me temo que en Ecología la mayoría de las revistas exigen format Word o similar… </w:t>
      </w:r>
      <w:r>
        <w:t xml:space="preserve">Pero </w:t>
      </w:r>
      <w:proofErr w:type="spellStart"/>
      <w:r>
        <w:t>espero</w:t>
      </w:r>
      <w:proofErr w:type="spellEnd"/>
      <w:r>
        <w:t xml:space="preserve"> que </w:t>
      </w:r>
      <w:proofErr w:type="spellStart"/>
      <w:r>
        <w:t>cambie</w:t>
      </w:r>
      <w:proofErr w:type="spellEnd"/>
      <w:r>
        <w:t xml:space="preserve"> </w:t>
      </w:r>
      <w:proofErr w:type="spellStart"/>
      <w:r>
        <w:t>poco</w:t>
      </w:r>
      <w:proofErr w:type="spellEnd"/>
      <w:r>
        <w:t xml:space="preserve"> a </w:t>
      </w:r>
      <w:proofErr w:type="spellStart"/>
      <w:r>
        <w:t>poco</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D2F" w:rsidRDefault="009B3D2F">
      <w:pPr>
        <w:spacing w:before="0" w:after="0" w:line="240" w:lineRule="auto"/>
      </w:pPr>
      <w:r>
        <w:separator/>
      </w:r>
    </w:p>
  </w:endnote>
  <w:endnote w:type="continuationSeparator" w:id="0">
    <w:p w:rsidR="009B3D2F" w:rsidRDefault="009B3D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9B3D2F">
        <w:pPr>
          <w:pStyle w:val="Footer"/>
          <w:jc w:val="center"/>
        </w:pPr>
        <w:r>
          <w:fldChar w:fldCharType="begin"/>
        </w:r>
        <w:r>
          <w:instrText xml:space="preserve"> PAGE   \* MERGEFORMAT </w:instrText>
        </w:r>
        <w:r>
          <w:fldChar w:fldCharType="separate"/>
        </w:r>
        <w:r w:rsidR="00047FBB">
          <w:rPr>
            <w:noProof/>
          </w:rPr>
          <w:t>1</w:t>
        </w:r>
        <w:r>
          <w:rPr>
            <w:noProof/>
          </w:rPr>
          <w:fldChar w:fldCharType="end"/>
        </w:r>
      </w:p>
    </w:sdtContent>
  </w:sdt>
  <w:p w:rsidR="000B51C4" w:rsidRDefault="009B3D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D2F" w:rsidRDefault="009B3D2F">
      <w:r>
        <w:separator/>
      </w:r>
    </w:p>
  </w:footnote>
  <w:footnote w:type="continuationSeparator" w:id="0">
    <w:p w:rsidR="009B3D2F" w:rsidRDefault="009B3D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0A8E0A9"/>
    <w:multiLevelType w:val="multilevel"/>
    <w:tmpl w:val="7E7247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B78BFFF9"/>
    <w:multiLevelType w:val="multilevel"/>
    <w:tmpl w:val="0340E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9">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1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4168C590"/>
    <w:multiLevelType w:val="multilevel"/>
    <w:tmpl w:val="E0ACD3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4"/>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3"/>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9"/>
  </w:num>
  <w:num w:numId="10">
    <w:abstractNumId w:val="8"/>
  </w:num>
  <w:num w:numId="11">
    <w:abstractNumId w:val="7"/>
  </w:num>
  <w:num w:numId="12">
    <w:abstractNumId w:val="6"/>
  </w:num>
  <w:num w:numId="13">
    <w:abstractNumId w:val="5"/>
  </w:num>
  <w:num w:numId="14">
    <w:abstractNumId w:val="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7FBB"/>
    <w:rsid w:val="00262E50"/>
    <w:rsid w:val="003A55DA"/>
    <w:rsid w:val="004E29B3"/>
    <w:rsid w:val="00590D07"/>
    <w:rsid w:val="005A2865"/>
    <w:rsid w:val="00784D58"/>
    <w:rsid w:val="008D6863"/>
    <w:rsid w:val="009B3D2F"/>
    <w:rsid w:val="00AC4B1A"/>
    <w:rsid w:val="00B86B75"/>
    <w:rsid w:val="00BC48D5"/>
    <w:rsid w:val="00C36279"/>
    <w:rsid w:val="00E315A3"/>
    <w:rsid w:val="00EE50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6" w:qFormat="1"/>
    <w:lsdException w:name="footer" w:uiPriority="99"/>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 w:type="paragraph" w:styleId="Header">
    <w:name w:val="header"/>
    <w:basedOn w:val="Normal"/>
    <w:link w:val="HeaderChar"/>
    <w:rsid w:val="000B51C4"/>
    <w:pPr>
      <w:tabs>
        <w:tab w:val="center" w:pos="4513"/>
        <w:tab w:val="right" w:pos="9026"/>
      </w:tabs>
      <w:spacing w:before="0" w:after="0" w:line="240" w:lineRule="auto"/>
    </w:pPr>
  </w:style>
  <w:style w:type="character" w:customStyle="1" w:styleId="HeaderChar">
    <w:name w:val="Header Char"/>
    <w:basedOn w:val="DefaultParagraphFont"/>
    <w:link w:val="Header"/>
    <w:rsid w:val="000B51C4"/>
    <w:rPr>
      <w:sz w:val="20"/>
    </w:rPr>
  </w:style>
  <w:style w:type="paragraph" w:styleId="Footer">
    <w:name w:val="footer"/>
    <w:basedOn w:val="Normal"/>
    <w:link w:val="FooterChar"/>
    <w:uiPriority w:val="99"/>
    <w:rsid w:val="000B51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B51C4"/>
    <w:rPr>
      <w:sz w:val="20"/>
    </w:rPr>
  </w:style>
  <w:style w:type="paragraph" w:styleId="BalloonText">
    <w:name w:val="Balloon Text"/>
    <w:basedOn w:val="Normal"/>
    <w:link w:val="BalloonTextChar"/>
    <w:rsid w:val="003A55D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3A55DA"/>
    <w:rPr>
      <w:rFonts w:ascii="Tahoma" w:hAnsi="Tahoma" w:cs="Tahoma"/>
      <w:sz w:val="16"/>
      <w:szCs w:val="16"/>
    </w:rPr>
  </w:style>
  <w:style w:type="character" w:styleId="CommentReference">
    <w:name w:val="annotation reference"/>
    <w:basedOn w:val="DefaultParagraphFont"/>
    <w:rsid w:val="00EE500F"/>
    <w:rPr>
      <w:sz w:val="16"/>
      <w:szCs w:val="16"/>
    </w:rPr>
  </w:style>
  <w:style w:type="paragraph" w:styleId="CommentText">
    <w:name w:val="annotation text"/>
    <w:basedOn w:val="Normal"/>
    <w:link w:val="CommentTextChar"/>
    <w:rsid w:val="00EE500F"/>
    <w:pPr>
      <w:spacing w:line="240" w:lineRule="auto"/>
    </w:pPr>
    <w:rPr>
      <w:szCs w:val="20"/>
    </w:rPr>
  </w:style>
  <w:style w:type="character" w:customStyle="1" w:styleId="CommentTextChar">
    <w:name w:val="Comment Text Char"/>
    <w:basedOn w:val="DefaultParagraphFont"/>
    <w:link w:val="CommentText"/>
    <w:rsid w:val="00EE500F"/>
    <w:rPr>
      <w:sz w:val="20"/>
      <w:szCs w:val="20"/>
    </w:rPr>
  </w:style>
  <w:style w:type="paragraph" w:styleId="CommentSubject">
    <w:name w:val="annotation subject"/>
    <w:basedOn w:val="CommentText"/>
    <w:next w:val="CommentText"/>
    <w:link w:val="CommentSubjectChar"/>
    <w:rsid w:val="00EE500F"/>
    <w:rPr>
      <w:b/>
      <w:bCs/>
    </w:rPr>
  </w:style>
  <w:style w:type="character" w:customStyle="1" w:styleId="CommentSubjectChar">
    <w:name w:val="Comment Subject Char"/>
    <w:basedOn w:val="CommentTextChar"/>
    <w:link w:val="CommentSubject"/>
    <w:rsid w:val="00EE500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zhugo@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0" Type="http://schemas.openxmlformats.org/officeDocument/2006/relationships/hyperlink" Target="http://www.dessci.com/en/products/mathtype/"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Procesadores de texto Markup: más allá de MS Word</vt:lpstr>
    </vt:vector>
  </TitlesOfParts>
  <Company>Microsoft</Company>
  <LinksUpToDate>false</LinksUpToDate>
  <CharactersWithSpaces>9825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Procesadores de texto Markup: más allá de MS Word</dc:title>
  <dc:creator>Hugo Saiz1</dc:creator>
  <cp:lastModifiedBy>FRS</cp:lastModifiedBy>
  <cp:revision>3</cp:revision>
  <dcterms:created xsi:type="dcterms:W3CDTF">2017-11-07T11:42:00Z</dcterms:created>
  <dcterms:modified xsi:type="dcterms:W3CDTF">2017-11-07T12:20:00Z</dcterms:modified>
</cp:coreProperties>
</file>